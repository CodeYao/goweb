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AD" w:rsidRDefault="008547AD" w:rsidP="008547AD">
      <w:pPr>
        <w:pStyle w:val="1"/>
        <w:jc w:val="center"/>
      </w:pPr>
      <w:bookmarkStart w:id="0" w:name="_Toc516846698"/>
      <w:r>
        <w:rPr>
          <w:rFonts w:hint="eastAsia"/>
        </w:rPr>
        <w:t>证书系统需求故事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33832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16A3" w:rsidRDefault="001516A3">
          <w:pPr>
            <w:pStyle w:val="TOC"/>
          </w:pPr>
          <w:r>
            <w:rPr>
              <w:lang w:val="zh-CN"/>
            </w:rPr>
            <w:t>目录</w:t>
          </w:r>
        </w:p>
        <w:p w:rsidR="00876A93" w:rsidRDefault="001516A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6846698" w:history="1">
            <w:r w:rsidR="00876A93" w:rsidRPr="000D0B0F">
              <w:rPr>
                <w:rStyle w:val="a4"/>
                <w:noProof/>
              </w:rPr>
              <w:t>证书系统需求故事</w:t>
            </w:r>
            <w:r w:rsidR="00876A93">
              <w:rPr>
                <w:noProof/>
                <w:webHidden/>
              </w:rPr>
              <w:tab/>
            </w:r>
            <w:r w:rsidR="00876A93">
              <w:rPr>
                <w:noProof/>
                <w:webHidden/>
              </w:rPr>
              <w:fldChar w:fldCharType="begin"/>
            </w:r>
            <w:r w:rsidR="00876A93">
              <w:rPr>
                <w:noProof/>
                <w:webHidden/>
              </w:rPr>
              <w:instrText xml:space="preserve"> PAGEREF _Toc516846698 \h </w:instrText>
            </w:r>
            <w:r w:rsidR="00876A93">
              <w:rPr>
                <w:noProof/>
                <w:webHidden/>
              </w:rPr>
            </w:r>
            <w:r w:rsidR="00876A93">
              <w:rPr>
                <w:noProof/>
                <w:webHidden/>
              </w:rPr>
              <w:fldChar w:fldCharType="separate"/>
            </w:r>
            <w:r w:rsidR="00876A93">
              <w:rPr>
                <w:noProof/>
                <w:webHidden/>
              </w:rPr>
              <w:t>1</w:t>
            </w:r>
            <w:r w:rsidR="00876A93"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699" w:history="1">
            <w:r w:rsidRPr="000D0B0F">
              <w:rPr>
                <w:rStyle w:val="a4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00" w:history="1">
            <w:r w:rsidRPr="000D0B0F">
              <w:rPr>
                <w:rStyle w:val="a4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01" w:history="1">
            <w:r w:rsidRPr="000D0B0F">
              <w:rPr>
                <w:rStyle w:val="a4"/>
                <w:noProof/>
              </w:rPr>
              <w:t>培训机构颁发培训/竞赛证书story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02" w:history="1">
            <w:r w:rsidRPr="000D0B0F">
              <w:rPr>
                <w:rStyle w:val="a4"/>
                <w:noProof/>
              </w:rPr>
              <w:t>培训机构重新颁发（覆盖上一次的颁发）story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03" w:history="1">
            <w:r w:rsidRPr="000D0B0F">
              <w:rPr>
                <w:rStyle w:val="a4"/>
                <w:noProof/>
              </w:rPr>
              <w:t>培训机构取消某次的颁发story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04" w:history="1">
            <w:r w:rsidRPr="000D0B0F">
              <w:rPr>
                <w:rStyle w:val="a4"/>
                <w:noProof/>
              </w:rPr>
              <w:t>培训机构重新颁发/取消某个学生的证书story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05" w:history="1">
            <w:r w:rsidRPr="000D0B0F">
              <w:rPr>
                <w:rStyle w:val="a4"/>
                <w:noProof/>
              </w:rPr>
              <w:t>培训机构创建培训/竞赛证书种类story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06" w:history="1">
            <w:r w:rsidRPr="000D0B0F">
              <w:rPr>
                <w:rStyle w:val="a4"/>
                <w:noProof/>
              </w:rPr>
              <w:t>用人单位验证/查看证书story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07" w:history="1">
            <w:r w:rsidRPr="000D0B0F">
              <w:rPr>
                <w:rStyle w:val="a4"/>
                <w:noProof/>
              </w:rPr>
              <w:t>学生分享证书story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08" w:history="1">
            <w:r w:rsidRPr="000D0B0F">
              <w:rPr>
                <w:rStyle w:val="a4"/>
                <w:noProof/>
              </w:rPr>
              <w:t>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09" w:history="1">
            <w:r w:rsidRPr="000D0B0F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10" w:history="1">
            <w:r w:rsidRPr="000D0B0F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11" w:history="1">
            <w:r w:rsidRPr="000D0B0F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登录之后的页面框架页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12" w:history="1">
            <w:r w:rsidRPr="000D0B0F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颁发证书导航页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13" w:history="1">
            <w:r w:rsidRPr="000D0B0F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颁发记录的列表页面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14" w:history="1">
            <w:r w:rsidRPr="000D0B0F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颁发结果详情页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15" w:history="1">
            <w:r w:rsidRPr="000D0B0F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颁发结果学生列表页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16" w:history="1">
            <w:r w:rsidRPr="000D0B0F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颁发记录的学生记录查询页面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17" w:history="1">
            <w:r w:rsidRPr="000D0B0F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证书管理列表页面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6846718" w:history="1">
            <w:r w:rsidRPr="000D0B0F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证书管理的详情页面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6846719" w:history="1">
            <w:r w:rsidRPr="000D0B0F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验证的输入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6846720" w:history="1">
            <w:r w:rsidRPr="000D0B0F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验证之后的证书详情页面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6846721" w:history="1">
            <w:r w:rsidRPr="000D0B0F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分享的证书详情页面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6846722" w:history="1">
            <w:r w:rsidRPr="000D0B0F">
              <w:rPr>
                <w:rStyle w:val="a4"/>
                <w:noProof/>
              </w:rPr>
              <w:t>13.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证书种类介绍页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16846723" w:history="1">
            <w:r w:rsidRPr="000D0B0F">
              <w:rPr>
                <w:rStyle w:val="a4"/>
                <w:noProof/>
              </w:rPr>
              <w:t>14.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机构介绍页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846724" w:history="1">
            <w:r w:rsidRPr="000D0B0F">
              <w:rPr>
                <w:rStyle w:val="a4"/>
                <w:noProof/>
              </w:rPr>
              <w:t>邮件模板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25" w:history="1">
            <w:r w:rsidRPr="000D0B0F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证书通知邮件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A93" w:rsidRDefault="00876A9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6846726" w:history="1">
            <w:r w:rsidRPr="000D0B0F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0D0B0F">
              <w:rPr>
                <w:rStyle w:val="a4"/>
                <w:noProof/>
              </w:rPr>
              <w:t>证书重新生成通知邮件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6A3" w:rsidRDefault="001516A3">
          <w:r>
            <w:rPr>
              <w:b/>
              <w:bCs/>
              <w:lang w:val="zh-CN"/>
            </w:rPr>
            <w:fldChar w:fldCharType="end"/>
          </w:r>
        </w:p>
      </w:sdtContent>
    </w:sdt>
    <w:p w:rsidR="00870721" w:rsidRDefault="008547AD" w:rsidP="008547AD">
      <w:pPr>
        <w:pStyle w:val="2"/>
      </w:pPr>
      <w:bookmarkStart w:id="1" w:name="_Toc516846699"/>
      <w:r>
        <w:rPr>
          <w:rFonts w:hint="eastAsia"/>
        </w:rPr>
        <w:t>角色</w:t>
      </w:r>
      <w:bookmarkEnd w:id="1"/>
    </w:p>
    <w:p w:rsidR="008547AD" w:rsidRDefault="008547AD" w:rsidP="008547AD">
      <w:r>
        <w:rPr>
          <w:rFonts w:hint="eastAsia"/>
        </w:rPr>
        <w:t>培训机构</w:t>
      </w:r>
    </w:p>
    <w:p w:rsidR="008547AD" w:rsidRDefault="008547AD" w:rsidP="008547AD">
      <w:r>
        <w:rPr>
          <w:rFonts w:hint="eastAsia"/>
        </w:rPr>
        <w:t>学生</w:t>
      </w:r>
    </w:p>
    <w:p w:rsidR="008547AD" w:rsidRDefault="008547AD" w:rsidP="008547AD">
      <w:r>
        <w:rPr>
          <w:rFonts w:hint="eastAsia"/>
        </w:rPr>
        <w:t>教师</w:t>
      </w:r>
    </w:p>
    <w:p w:rsidR="008547AD" w:rsidRDefault="008547AD" w:rsidP="008547AD">
      <w:r>
        <w:rPr>
          <w:rFonts w:hint="eastAsia"/>
        </w:rPr>
        <w:t>企业用户/HR（接入系统的企业用户）</w:t>
      </w:r>
    </w:p>
    <w:p w:rsidR="008547AD" w:rsidRDefault="008547AD" w:rsidP="008547AD">
      <w:r>
        <w:rPr>
          <w:rFonts w:hint="eastAsia"/>
        </w:rPr>
        <w:lastRenderedPageBreak/>
        <w:t>相关用户（比如，用人单位，但是非接入系统的企业用户。属于匿名访问）</w:t>
      </w:r>
    </w:p>
    <w:p w:rsidR="008547AD" w:rsidRDefault="008547AD" w:rsidP="008547AD"/>
    <w:p w:rsidR="000075C2" w:rsidRDefault="000075C2" w:rsidP="000075C2">
      <w:pPr>
        <w:pStyle w:val="2"/>
      </w:pPr>
      <w:bookmarkStart w:id="2" w:name="_Toc516846700"/>
      <w:r>
        <w:rPr>
          <w:rFonts w:hint="eastAsia"/>
        </w:rPr>
        <w:t>定义</w:t>
      </w:r>
      <w:bookmarkEnd w:id="2"/>
    </w:p>
    <w:p w:rsidR="000075C2" w:rsidRDefault="000075C2" w:rsidP="008547AD">
      <w:r>
        <w:rPr>
          <w:rFonts w:hint="eastAsia"/>
        </w:rPr>
        <w:t>证书（pdf</w:t>
      </w:r>
      <w:r>
        <w:t xml:space="preserve"> </w:t>
      </w:r>
      <w:r>
        <w:rPr>
          <w:rFonts w:hint="eastAsia"/>
        </w:rPr>
        <w:t>文件，颁发给到学生的文件）</w:t>
      </w:r>
    </w:p>
    <w:p w:rsidR="000075C2" w:rsidRPr="000075C2" w:rsidRDefault="000075C2" w:rsidP="008547AD">
      <w:r>
        <w:rPr>
          <w:rFonts w:hint="eastAsia"/>
        </w:rPr>
        <w:t>证书种类（培训机构可以颁发的证书。比如，</w:t>
      </w:r>
      <w:proofErr w:type="gramStart"/>
      <w:r w:rsidR="00F84356">
        <w:rPr>
          <w:rFonts w:hint="eastAsia"/>
        </w:rPr>
        <w:t>链谷大赛</w:t>
      </w:r>
      <w:proofErr w:type="gramEnd"/>
      <w:r w:rsidR="00F84356">
        <w:rPr>
          <w:rFonts w:hint="eastAsia"/>
        </w:rPr>
        <w:t>获奖证书</w:t>
      </w:r>
      <w:r>
        <w:rPr>
          <w:rFonts w:hint="eastAsia"/>
        </w:rPr>
        <w:t>）</w:t>
      </w:r>
    </w:p>
    <w:p w:rsidR="000075C2" w:rsidRDefault="000075C2" w:rsidP="008547AD"/>
    <w:p w:rsidR="008547AD" w:rsidRDefault="000075C2" w:rsidP="000075C2">
      <w:pPr>
        <w:pStyle w:val="2"/>
      </w:pPr>
      <w:bookmarkStart w:id="3" w:name="_培训机构颁发培训/竞赛证书story"/>
      <w:bookmarkStart w:id="4" w:name="_Toc516846701"/>
      <w:bookmarkEnd w:id="3"/>
      <w:r>
        <w:rPr>
          <w:rFonts w:hint="eastAsia"/>
        </w:rPr>
        <w:t>培训机构颁发</w:t>
      </w:r>
      <w:r w:rsidR="00C70F7D">
        <w:rPr>
          <w:rFonts w:hint="eastAsia"/>
        </w:rPr>
        <w:t>培训/</w:t>
      </w:r>
      <w:r w:rsidR="00FB79EE">
        <w:rPr>
          <w:rFonts w:hint="eastAsia"/>
        </w:rPr>
        <w:t>竞赛</w:t>
      </w:r>
      <w:r>
        <w:rPr>
          <w:rFonts w:hint="eastAsia"/>
        </w:rPr>
        <w:t>证书story</w:t>
      </w:r>
      <w:bookmarkEnd w:id="4"/>
    </w:p>
    <w:p w:rsidR="000075C2" w:rsidRDefault="000075C2" w:rsidP="000075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培训机构负责人登录系统</w:t>
      </w:r>
    </w:p>
    <w:p w:rsidR="000C4FE2" w:rsidRDefault="009F795A" w:rsidP="000C4F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0C4FE2">
        <w:rPr>
          <w:rFonts w:hint="eastAsia"/>
        </w:rPr>
        <w:t>颁发</w:t>
      </w:r>
      <w:r>
        <w:rPr>
          <w:rFonts w:hint="eastAsia"/>
        </w:rPr>
        <w:t>证书菜单</w:t>
      </w:r>
      <w:r w:rsidR="000C4FE2">
        <w:rPr>
          <w:rFonts w:hint="eastAsia"/>
        </w:rPr>
        <w:t>，打开颁发导航界面。出现下面选择：从文件生成；从课程生成（灰色，第一版暂不提供）</w:t>
      </w:r>
    </w:p>
    <w:p w:rsidR="00B64323" w:rsidRDefault="000C4FE2" w:rsidP="00F17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选择从文件生成</w:t>
      </w:r>
    </w:p>
    <w:p w:rsidR="000C4FE2" w:rsidRDefault="000C4FE2" w:rsidP="00F17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选择证书种类，点击下一步</w:t>
      </w:r>
    </w:p>
    <w:p w:rsidR="000C4FE2" w:rsidRDefault="000C4FE2" w:rsidP="00F17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下载数据模板，然后编辑文件内容。（数据模板是excel格式的，它的表头是证书模板内容中的占位符。参考</w:t>
      </w:r>
      <w:r w:rsidR="00DE5CC0">
        <w:rPr>
          <w:rStyle w:val="a4"/>
        </w:rPr>
        <w:fldChar w:fldCharType="begin"/>
      </w:r>
      <w:r w:rsidR="00DE5CC0">
        <w:rPr>
          <w:rStyle w:val="a4"/>
        </w:rPr>
        <w:instrText xml:space="preserve"> HYPERLINK \l "_培训机构创建培训/竞赛证书种类story" </w:instrText>
      </w:r>
      <w:r w:rsidR="00DE5CC0">
        <w:rPr>
          <w:rStyle w:val="a4"/>
        </w:rPr>
        <w:fldChar w:fldCharType="separate"/>
      </w:r>
      <w:r w:rsidRPr="004676AB">
        <w:rPr>
          <w:rStyle w:val="a4"/>
          <w:rFonts w:hint="eastAsia"/>
        </w:rPr>
        <w:t>培训机构创建培训/竞赛证书种类story</w:t>
      </w:r>
      <w:r w:rsidR="00DE5CC0">
        <w:rPr>
          <w:rStyle w:val="a4"/>
        </w:rPr>
        <w:fldChar w:fldCharType="end"/>
      </w:r>
      <w:r>
        <w:rPr>
          <w:rFonts w:hint="eastAsia"/>
        </w:rPr>
        <w:t>）</w:t>
      </w:r>
    </w:p>
    <w:p w:rsidR="0082652F" w:rsidRDefault="0082652F" w:rsidP="00F17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点击上传文件，输入文件地址</w:t>
      </w:r>
      <w:r w:rsidR="008F24D5">
        <w:rPr>
          <w:rFonts w:hint="eastAsia"/>
        </w:rPr>
        <w:t>。接着点击下一步</w:t>
      </w:r>
    </w:p>
    <w:p w:rsidR="008F24D5" w:rsidRDefault="008F24D5" w:rsidP="00F17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显示预览页面，询问是否确定，和是否立即发送证书到学生邮箱</w:t>
      </w:r>
    </w:p>
    <w:p w:rsidR="008F24D5" w:rsidRDefault="008F24D5" w:rsidP="00F17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点击确定，开始生成证书</w:t>
      </w:r>
    </w:p>
    <w:p w:rsidR="008F24D5" w:rsidRDefault="008F24D5" w:rsidP="00F171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显示生成进度条</w:t>
      </w:r>
    </w:p>
    <w:p w:rsidR="008F24D5" w:rsidRDefault="008F24D5" w:rsidP="00F171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结果页面显示：生成成功和生成失败tab页</w:t>
      </w:r>
    </w:p>
    <w:p w:rsidR="008F24D5" w:rsidRDefault="008F24D5" w:rsidP="00F171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成功页面显示：时间</w:t>
      </w:r>
      <w:r w:rsidR="004676AB">
        <w:rPr>
          <w:rFonts w:hint="eastAsia"/>
        </w:rPr>
        <w:t>，</w:t>
      </w:r>
      <w:r w:rsidR="00984874">
        <w:rPr>
          <w:rFonts w:hint="eastAsia"/>
        </w:rPr>
        <w:t>证书缩略图</w:t>
      </w:r>
      <w:r w:rsidR="00294D66">
        <w:rPr>
          <w:rFonts w:hint="eastAsia"/>
        </w:rPr>
        <w:t>（可点击查看完整图片）</w:t>
      </w:r>
      <w:r w:rsidR="005353CC">
        <w:rPr>
          <w:rFonts w:hint="eastAsia"/>
        </w:rPr>
        <w:t>，对应的excel行内容（这里是动态表格，会根据excel头显示）</w:t>
      </w:r>
    </w:p>
    <w:p w:rsidR="008F24D5" w:rsidRDefault="008F24D5" w:rsidP="00F171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失败页面显示：</w:t>
      </w:r>
      <w:r w:rsidR="00961B7D">
        <w:rPr>
          <w:rFonts w:hint="eastAsia"/>
        </w:rPr>
        <w:t>错误原因，</w:t>
      </w:r>
      <w:r w:rsidR="005353CC">
        <w:rPr>
          <w:rFonts w:hint="eastAsia"/>
        </w:rPr>
        <w:t>对应的excel行内容（这里是动态表格，会根据excel头显示）</w:t>
      </w:r>
      <w:r w:rsidR="00961B7D">
        <w:rPr>
          <w:rFonts w:hint="eastAsia"/>
        </w:rPr>
        <w:t>，</w:t>
      </w:r>
    </w:p>
    <w:p w:rsidR="00825D88" w:rsidRDefault="00825D88" w:rsidP="00F171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在这里，为了尽量避免失败，生成的步骤应如下：</w:t>
      </w:r>
    </w:p>
    <w:p w:rsidR="00825D88" w:rsidRDefault="003F6E4E" w:rsidP="00F1713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先扫描文件，验证输入错误</w:t>
      </w:r>
    </w:p>
    <w:p w:rsidR="003F6E4E" w:rsidRDefault="003F6E4E" w:rsidP="00F1713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通过后，上传文件</w:t>
      </w:r>
    </w:p>
    <w:p w:rsidR="003F6E4E" w:rsidRDefault="003F6E4E" w:rsidP="00F1713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后，如果是立即发送邮件，则直接上链；如果否，则在用户确认完后，点击下一步时，才上链。</w:t>
      </w:r>
    </w:p>
    <w:p w:rsidR="008F24D5" w:rsidRDefault="008F24D5" w:rsidP="00F17138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立即发送证书到学生邮箱，就直接发送通知邮件到文件内容中的学生邮箱</w:t>
      </w:r>
      <w:r w:rsidR="009F5764">
        <w:rPr>
          <w:rFonts w:hint="eastAsia"/>
        </w:rPr>
        <w:t>。邮件里包含</w:t>
      </w:r>
      <w:r w:rsidR="004005A3">
        <w:rPr>
          <w:rFonts w:hint="eastAsia"/>
        </w:rPr>
        <w:t>证书pdf的下载地址</w:t>
      </w:r>
    </w:p>
    <w:p w:rsidR="005B023D" w:rsidRDefault="004005A3" w:rsidP="00F17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如果没有</w:t>
      </w:r>
      <w:proofErr w:type="gramStart"/>
      <w:r>
        <w:rPr>
          <w:rFonts w:hint="eastAsia"/>
        </w:rPr>
        <w:t>勾选立即</w:t>
      </w:r>
      <w:proofErr w:type="gramEnd"/>
      <w:r>
        <w:rPr>
          <w:rFonts w:hint="eastAsia"/>
        </w:rPr>
        <w:t>发送证书到学生邮箱，在生成完成之后会</w:t>
      </w:r>
      <w:r w:rsidR="00E04C7E">
        <w:rPr>
          <w:rFonts w:hint="eastAsia"/>
        </w:rPr>
        <w:t>停留在结果页面，等待用户确认证书生成无误。</w:t>
      </w:r>
    </w:p>
    <w:p w:rsidR="004005A3" w:rsidRDefault="00E04C7E" w:rsidP="00F17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接着，点击下一步，</w:t>
      </w:r>
      <w:r w:rsidR="005B023D">
        <w:rPr>
          <w:rFonts w:hint="eastAsia"/>
        </w:rPr>
        <w:t>选择</w:t>
      </w:r>
      <w:r>
        <w:rPr>
          <w:rFonts w:hint="eastAsia"/>
        </w:rPr>
        <w:t>发送</w:t>
      </w:r>
      <w:r w:rsidR="005B023D">
        <w:rPr>
          <w:rFonts w:hint="eastAsia"/>
        </w:rPr>
        <w:t>电子</w:t>
      </w:r>
      <w:r>
        <w:rPr>
          <w:rFonts w:hint="eastAsia"/>
        </w:rPr>
        <w:t>证书到学生邮箱</w:t>
      </w:r>
      <w:r w:rsidR="005B023D">
        <w:rPr>
          <w:rFonts w:hint="eastAsia"/>
        </w:rPr>
        <w:t>，或是下载到本地（为了让客户可以在本地打印）。</w:t>
      </w:r>
    </w:p>
    <w:p w:rsidR="008B66B0" w:rsidRDefault="008B66B0" w:rsidP="00F171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最后，显示最终结果。</w:t>
      </w:r>
    </w:p>
    <w:p w:rsidR="000075C2" w:rsidRDefault="000075C2" w:rsidP="008547AD"/>
    <w:p w:rsidR="00747949" w:rsidRDefault="00747949" w:rsidP="008547AD">
      <w:r>
        <w:rPr>
          <w:rFonts w:hint="eastAsia"/>
        </w:rPr>
        <w:t>注，</w:t>
      </w:r>
    </w:p>
    <w:p w:rsidR="00747949" w:rsidRDefault="00747949" w:rsidP="0074794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如果是</w:t>
      </w:r>
      <w:r w:rsidR="00294D66">
        <w:rPr>
          <w:rFonts w:hint="eastAsia"/>
        </w:rPr>
        <w:t>多</w:t>
      </w:r>
      <w:r>
        <w:rPr>
          <w:rFonts w:hint="eastAsia"/>
        </w:rPr>
        <w:t>次导入，如何分辨/警告用户有重复的数据？</w:t>
      </w:r>
    </w:p>
    <w:p w:rsidR="00294D66" w:rsidRDefault="00294D66" w:rsidP="00294D66">
      <w:pPr>
        <w:pStyle w:val="a3"/>
        <w:ind w:left="360" w:firstLineChars="0" w:firstLine="0"/>
      </w:pPr>
      <w:r>
        <w:rPr>
          <w:rFonts w:hint="eastAsia"/>
        </w:rPr>
        <w:t>如果数据</w:t>
      </w:r>
      <w:r w:rsidR="00B61EF2">
        <w:rPr>
          <w:rFonts w:hint="eastAsia"/>
        </w:rPr>
        <w:t>已上链，链上数据是无法撤回的</w:t>
      </w:r>
      <w:r w:rsidR="005B29C3">
        <w:rPr>
          <w:rFonts w:hint="eastAsia"/>
        </w:rPr>
        <w:t>，只能</w:t>
      </w:r>
      <w:r w:rsidR="0050368A">
        <w:rPr>
          <w:rFonts w:hint="eastAsia"/>
        </w:rPr>
        <w:t>做</w:t>
      </w:r>
      <w:r w:rsidR="005B29C3">
        <w:rPr>
          <w:rFonts w:hint="eastAsia"/>
        </w:rPr>
        <w:t>标识</w:t>
      </w:r>
      <w:r w:rsidR="00B61EF2">
        <w:rPr>
          <w:rFonts w:hint="eastAsia"/>
        </w:rPr>
        <w:t>。</w:t>
      </w:r>
      <w:r w:rsidR="0031235D">
        <w:rPr>
          <w:rFonts w:hint="eastAsia"/>
        </w:rPr>
        <w:t>需要设计失效证书，和让用户</w:t>
      </w:r>
      <w:r w:rsidR="0031235D">
        <w:rPr>
          <w:rFonts w:hint="eastAsia"/>
        </w:rPr>
        <w:lastRenderedPageBreak/>
        <w:t>指定覆盖某个批次的生成。</w:t>
      </w:r>
    </w:p>
    <w:p w:rsidR="00405F84" w:rsidRDefault="00405F84" w:rsidP="00294D66">
      <w:pPr>
        <w:pStyle w:val="a3"/>
        <w:ind w:left="360" w:firstLineChars="0" w:firstLine="0"/>
      </w:pPr>
      <w:r>
        <w:rPr>
          <w:rFonts w:hint="eastAsia"/>
        </w:rPr>
        <w:t>同样，如果已发送邮件出去，也是无法撤回的。</w:t>
      </w:r>
    </w:p>
    <w:p w:rsidR="00747949" w:rsidRDefault="00747949" w:rsidP="008547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保存导入记录（时间，</w:t>
      </w:r>
      <w:r w:rsidR="001D5EAD">
        <w:rPr>
          <w:rFonts w:hint="eastAsia"/>
        </w:rPr>
        <w:t>文件内容，证书名，证书种类哈希</w:t>
      </w:r>
      <w:r w:rsidR="009154C9">
        <w:rPr>
          <w:rFonts w:hint="eastAsia"/>
        </w:rPr>
        <w:t>，</w:t>
      </w:r>
      <w:r w:rsidR="00954E5F">
        <w:rPr>
          <w:rFonts w:hint="eastAsia"/>
        </w:rPr>
        <w:t>成功后的结果，即</w:t>
      </w:r>
      <w:r w:rsidR="009154C9">
        <w:rPr>
          <w:rFonts w:hint="eastAsia"/>
        </w:rPr>
        <w:t>每一个生成后的证书的哈希</w:t>
      </w:r>
      <w:r>
        <w:rPr>
          <w:rFonts w:hint="eastAsia"/>
        </w:rPr>
        <w:t>）</w:t>
      </w:r>
    </w:p>
    <w:p w:rsidR="007B5EE0" w:rsidRDefault="00833ACB" w:rsidP="008547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注：视未来情况而定，是否要实现邮件的异步通知机制，即如果发现邮件投递不成功，可获得通知。（阿里</w:t>
      </w:r>
      <w:r w:rsidR="005F617F">
        <w:rPr>
          <w:rFonts w:hint="eastAsia"/>
        </w:rPr>
        <w:t>有邮件异步通知机制</w:t>
      </w:r>
      <w:r>
        <w:rPr>
          <w:rFonts w:hint="eastAsia"/>
        </w:rPr>
        <w:t>）</w:t>
      </w:r>
    </w:p>
    <w:p w:rsidR="00747949" w:rsidRDefault="00747949" w:rsidP="008547AD"/>
    <w:p w:rsidR="00E87E57" w:rsidRDefault="00E87E57" w:rsidP="00E87E57">
      <w:pPr>
        <w:pStyle w:val="2"/>
      </w:pPr>
      <w:bookmarkStart w:id="5" w:name="_Toc516846702"/>
      <w:r>
        <w:rPr>
          <w:rFonts w:hint="eastAsia"/>
        </w:rPr>
        <w:t>培训机构重新颁发（覆盖上一次的颁发）story</w:t>
      </w:r>
      <w:bookmarkEnd w:id="5"/>
    </w:p>
    <w:p w:rsidR="0050368A" w:rsidRDefault="005B29C3" w:rsidP="0050368A">
      <w:pPr>
        <w:pStyle w:val="a3"/>
        <w:ind w:left="360" w:firstLineChars="0" w:firstLine="0"/>
      </w:pPr>
      <w:r>
        <w:rPr>
          <w:rFonts w:hint="eastAsia"/>
        </w:rPr>
        <w:t>为了让用户可以撤回失败的操作，提供重新颁发功能，</w:t>
      </w:r>
      <w:r w:rsidR="0050368A">
        <w:rPr>
          <w:rFonts w:hint="eastAsia"/>
        </w:rPr>
        <w:t>覆盖</w:t>
      </w:r>
      <w:proofErr w:type="gramStart"/>
      <w:r w:rsidR="0050368A">
        <w:rPr>
          <w:rFonts w:hint="eastAsia"/>
        </w:rPr>
        <w:t>掉错误</w:t>
      </w:r>
      <w:proofErr w:type="gramEnd"/>
      <w:r w:rsidR="0050368A">
        <w:rPr>
          <w:rFonts w:hint="eastAsia"/>
        </w:rPr>
        <w:t>记录</w:t>
      </w:r>
      <w:r>
        <w:rPr>
          <w:rFonts w:hint="eastAsia"/>
        </w:rPr>
        <w:t>。</w:t>
      </w:r>
      <w:r w:rsidR="0050368A">
        <w:rPr>
          <w:rFonts w:hint="eastAsia"/>
        </w:rPr>
        <w:t>但是需要在页面上高亮注释，“如果数据已上链，链上数据是无法撤回的，只能做标识。需要设计失效证书，和让用户指定覆盖某个批次的生成。</w:t>
      </w:r>
    </w:p>
    <w:p w:rsidR="005B29C3" w:rsidRDefault="0050368A" w:rsidP="0050368A">
      <w:r>
        <w:rPr>
          <w:rFonts w:hint="eastAsia"/>
        </w:rPr>
        <w:t>同样，如果已发送邮件出去，也是无法撤回的。”</w:t>
      </w:r>
    </w:p>
    <w:p w:rsidR="0050368A" w:rsidRDefault="0050368A" w:rsidP="0050368A"/>
    <w:p w:rsidR="009F795A" w:rsidRDefault="009F795A" w:rsidP="009F79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培训机构负责人登录系统</w:t>
      </w:r>
    </w:p>
    <w:p w:rsidR="009F795A" w:rsidRDefault="009F795A" w:rsidP="009F79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颁发证书菜单，打开颁发记录</w:t>
      </w:r>
    </w:p>
    <w:p w:rsidR="00067CAF" w:rsidRDefault="00F17138" w:rsidP="00F1713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搜索找到要覆盖的记录，点击重新颁发</w:t>
      </w:r>
    </w:p>
    <w:p w:rsidR="0087658D" w:rsidRDefault="0087658D" w:rsidP="00067CA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和用户确认是否真的要重新颁发</w:t>
      </w:r>
    </w:p>
    <w:p w:rsidR="00067CAF" w:rsidRDefault="00067CAF" w:rsidP="00067CA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如果该批次导入数据</w:t>
      </w:r>
      <w:r w:rsidR="0087658D">
        <w:rPr>
          <w:rFonts w:hint="eastAsia"/>
        </w:rPr>
        <w:t>已发送过邮件，则阻止用户重新颁发。用户需要用另外一种方式，修正颁发的行为。</w:t>
      </w:r>
      <w:r w:rsidR="005A0A28">
        <w:rPr>
          <w:rFonts w:hint="eastAsia"/>
        </w:rPr>
        <w:t>（用户后续只能逐条进入学生记录里进行相应的操作）</w:t>
      </w:r>
    </w:p>
    <w:p w:rsidR="009F795A" w:rsidRDefault="00F17138" w:rsidP="00F1713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然后出现颁发导航界面，重复</w:t>
      </w:r>
      <w:hyperlink w:anchor="_培训机构颁发培训/竞赛证书story" w:history="1">
        <w:r w:rsidRPr="00F17138">
          <w:rPr>
            <w:rStyle w:val="a4"/>
            <w:rFonts w:hint="eastAsia"/>
          </w:rPr>
          <w:t>培训机构颁发培训</w:t>
        </w:r>
        <w:r w:rsidRPr="00F17138">
          <w:rPr>
            <w:rStyle w:val="a4"/>
          </w:rPr>
          <w:t>/竞赛证书story</w:t>
        </w:r>
      </w:hyperlink>
      <w:r>
        <w:rPr>
          <w:rFonts w:hint="eastAsia"/>
        </w:rPr>
        <w:t>中的2.c以后的步骤</w:t>
      </w:r>
    </w:p>
    <w:p w:rsidR="0050368A" w:rsidRDefault="00F71301" w:rsidP="009F79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在新数据上链成功后，旧数据</w:t>
      </w:r>
      <w:r w:rsidR="0087658D">
        <w:rPr>
          <w:rFonts w:hint="eastAsia"/>
        </w:rPr>
        <w:t>如果曾经上过链，</w:t>
      </w:r>
      <w:r w:rsidR="00067CAF">
        <w:rPr>
          <w:rFonts w:hint="eastAsia"/>
        </w:rPr>
        <w:t>全部标识为失效。并把失效数据上链。</w:t>
      </w:r>
      <w:r w:rsidR="00A04310">
        <w:rPr>
          <w:rFonts w:hint="eastAsia"/>
        </w:rPr>
        <w:t>上链内容：前一次的证书哈希，和</w:t>
      </w:r>
      <w:r w:rsidR="000C20DE">
        <w:rPr>
          <w:rFonts w:hint="eastAsia"/>
        </w:rPr>
        <w:t>新数据的证书哈希。</w:t>
      </w:r>
    </w:p>
    <w:p w:rsidR="0087658D" w:rsidRDefault="0087658D" w:rsidP="009F79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被覆盖的</w:t>
      </w:r>
      <w:r w:rsidR="00876A93">
        <w:rPr>
          <w:rFonts w:hint="eastAsia"/>
        </w:rPr>
        <w:t>导入</w:t>
      </w:r>
      <w:r>
        <w:rPr>
          <w:rFonts w:hint="eastAsia"/>
        </w:rPr>
        <w:t>记录此时需做出标识，系统不允许多次覆盖</w:t>
      </w:r>
    </w:p>
    <w:p w:rsidR="00A04310" w:rsidRDefault="00A04310" w:rsidP="009F79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保留操作记录</w:t>
      </w:r>
      <w:r w:rsidR="00832D6E">
        <w:rPr>
          <w:rFonts w:hint="eastAsia"/>
        </w:rPr>
        <w:t>和</w:t>
      </w:r>
      <w:r w:rsidR="00832D6E" w:rsidRPr="0018067A">
        <w:rPr>
          <w:rFonts w:hint="eastAsia"/>
          <w:highlight w:val="yellow"/>
        </w:rPr>
        <w:t>本次导入记录</w:t>
      </w:r>
      <w:r w:rsidR="00832D6E">
        <w:rPr>
          <w:rFonts w:hint="eastAsia"/>
        </w:rPr>
        <w:t>。</w:t>
      </w:r>
    </w:p>
    <w:p w:rsidR="00E87E57" w:rsidRDefault="00E87E57" w:rsidP="00E87E57"/>
    <w:p w:rsidR="0087658D" w:rsidRDefault="0087658D" w:rsidP="0087658D">
      <w:pPr>
        <w:pStyle w:val="2"/>
      </w:pPr>
      <w:bookmarkStart w:id="6" w:name="_Toc516846703"/>
      <w:r>
        <w:rPr>
          <w:rFonts w:hint="eastAsia"/>
        </w:rPr>
        <w:t>培训机构</w:t>
      </w:r>
      <w:r w:rsidR="00876A93">
        <w:rPr>
          <w:rFonts w:hint="eastAsia"/>
        </w:rPr>
        <w:t>取消</w:t>
      </w:r>
      <w:r>
        <w:rPr>
          <w:rFonts w:hint="eastAsia"/>
        </w:rPr>
        <w:t>某次的颁发story</w:t>
      </w:r>
      <w:bookmarkEnd w:id="6"/>
    </w:p>
    <w:p w:rsidR="0087658D" w:rsidRDefault="0087658D" w:rsidP="008765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颁发证书菜单，打开颁发记录</w:t>
      </w:r>
    </w:p>
    <w:p w:rsidR="0087658D" w:rsidRDefault="0087658D" w:rsidP="008765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搜索找到要使其失效的记录，点击失效</w:t>
      </w:r>
    </w:p>
    <w:p w:rsidR="0087658D" w:rsidRDefault="0087658D" w:rsidP="0087658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和用户确认是否真的要使之失效</w:t>
      </w:r>
    </w:p>
    <w:p w:rsidR="0087658D" w:rsidRDefault="0087658D" w:rsidP="0087658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如果该批次导入数据已发送过邮件，则阻止用户操作</w:t>
      </w:r>
      <w:r w:rsidR="001E3D16">
        <w:rPr>
          <w:rFonts w:hint="eastAsia"/>
        </w:rPr>
        <w:t>。（用户后续只能逐条进入学生记录里</w:t>
      </w:r>
      <w:r w:rsidR="005A0A28">
        <w:rPr>
          <w:rFonts w:hint="eastAsia"/>
        </w:rPr>
        <w:t>进行相应的操作</w:t>
      </w:r>
      <w:r w:rsidR="001E3D16">
        <w:rPr>
          <w:rFonts w:hint="eastAsia"/>
        </w:rPr>
        <w:t>）</w:t>
      </w:r>
    </w:p>
    <w:p w:rsidR="0087658D" w:rsidRDefault="00586376" w:rsidP="008765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旧数据如果曾经上过链，全部标识为失效。并把失效数据上链。</w:t>
      </w:r>
    </w:p>
    <w:p w:rsidR="00566E2C" w:rsidRDefault="00586376" w:rsidP="00566E2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此时需对所选择的数据做出标识，系统不允许多次失效</w:t>
      </w:r>
      <w:r w:rsidR="00A04310">
        <w:rPr>
          <w:rFonts w:hint="eastAsia"/>
        </w:rPr>
        <w:t>。</w:t>
      </w:r>
    </w:p>
    <w:p w:rsidR="00566E2C" w:rsidRDefault="00566E2C" w:rsidP="00566E2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保留操作记录。</w:t>
      </w:r>
    </w:p>
    <w:p w:rsidR="0087658D" w:rsidRDefault="0087658D" w:rsidP="00E87E57"/>
    <w:p w:rsidR="00562C9B" w:rsidRDefault="00562C9B" w:rsidP="00562C9B">
      <w:pPr>
        <w:pStyle w:val="2"/>
      </w:pPr>
      <w:bookmarkStart w:id="7" w:name="_Toc516846704"/>
      <w:r>
        <w:rPr>
          <w:rFonts w:hint="eastAsia"/>
        </w:rPr>
        <w:lastRenderedPageBreak/>
        <w:t>培训机构重新颁发</w:t>
      </w:r>
      <w:r w:rsidR="003C1644">
        <w:rPr>
          <w:rFonts w:hint="eastAsia"/>
        </w:rPr>
        <w:t>/</w:t>
      </w:r>
      <w:r w:rsidR="00876A93">
        <w:rPr>
          <w:rFonts w:hint="eastAsia"/>
        </w:rPr>
        <w:t>取消</w:t>
      </w:r>
      <w:r>
        <w:rPr>
          <w:rFonts w:hint="eastAsia"/>
        </w:rPr>
        <w:t>某个学生的证书story</w:t>
      </w:r>
      <w:bookmarkEnd w:id="7"/>
    </w:p>
    <w:p w:rsidR="00562C9B" w:rsidRDefault="00562C9B" w:rsidP="00562C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颁发证书菜单，打开颁发记录</w:t>
      </w:r>
    </w:p>
    <w:p w:rsidR="003C1644" w:rsidRDefault="003C1644" w:rsidP="00562C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选择查看学生记录</w:t>
      </w:r>
    </w:p>
    <w:p w:rsidR="00562C9B" w:rsidRDefault="00AA6777" w:rsidP="00562C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用学生</w:t>
      </w:r>
      <w:r w:rsidR="003C1644">
        <w:rPr>
          <w:rFonts w:hint="eastAsia"/>
        </w:rPr>
        <w:t>信息（比如，姓名或者证件号）</w:t>
      </w:r>
      <w:r w:rsidR="00562C9B">
        <w:rPr>
          <w:rFonts w:hint="eastAsia"/>
        </w:rPr>
        <w:t>搜索找到</w:t>
      </w:r>
      <w:r w:rsidR="003C1644">
        <w:rPr>
          <w:rFonts w:hint="eastAsia"/>
        </w:rPr>
        <w:t>和学生相关的颁发</w:t>
      </w:r>
      <w:r w:rsidR="00562C9B">
        <w:rPr>
          <w:rFonts w:hint="eastAsia"/>
        </w:rPr>
        <w:t>记录，点击</w:t>
      </w:r>
      <w:r w:rsidR="00876A93">
        <w:rPr>
          <w:rFonts w:hint="eastAsia"/>
        </w:rPr>
        <w:t>结果</w:t>
      </w:r>
      <w:r w:rsidR="003C1644">
        <w:rPr>
          <w:rFonts w:hint="eastAsia"/>
        </w:rPr>
        <w:t>进入详情记录</w:t>
      </w:r>
    </w:p>
    <w:p w:rsidR="003C1644" w:rsidRDefault="003C1644" w:rsidP="00562C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点击重新颁发或</w:t>
      </w:r>
      <w:r w:rsidR="00876A93">
        <w:rPr>
          <w:rFonts w:hint="eastAsia"/>
        </w:rPr>
        <w:t>取消</w:t>
      </w:r>
    </w:p>
    <w:p w:rsidR="00562C9B" w:rsidRDefault="00562C9B" w:rsidP="00562C9B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和用户确认是否真的要</w:t>
      </w:r>
      <w:r w:rsidR="001E3D16">
        <w:rPr>
          <w:rFonts w:hint="eastAsia"/>
        </w:rPr>
        <w:t>重新颁发或</w:t>
      </w:r>
      <w:r>
        <w:rPr>
          <w:rFonts w:hint="eastAsia"/>
        </w:rPr>
        <w:t>使之失效</w:t>
      </w:r>
    </w:p>
    <w:p w:rsidR="00562C9B" w:rsidRDefault="00562C9B" w:rsidP="00562C9B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如果已发送过邮件，</w:t>
      </w:r>
      <w:r w:rsidR="001E3D16">
        <w:rPr>
          <w:rFonts w:hint="eastAsia"/>
        </w:rPr>
        <w:t>系统会重新发送邮件提醒学生，前一个证书失效了。</w:t>
      </w:r>
    </w:p>
    <w:p w:rsidR="00562C9B" w:rsidRDefault="00562C9B" w:rsidP="00562C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旧数据如果曾经上过链，全部标识为失效。并把失效数据上链。</w:t>
      </w:r>
    </w:p>
    <w:p w:rsidR="00562C9B" w:rsidRDefault="00562C9B" w:rsidP="00562C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此时需对所选择的数据做出标识，系统不允许</w:t>
      </w:r>
      <w:ins w:id="8" w:author="He Jiang Yan" w:date="2018-06-20T10:57:00Z">
        <w:r w:rsidR="00C00D5F">
          <w:rPr>
            <w:rFonts w:hint="eastAsia"/>
          </w:rPr>
          <w:t>同一笔</w:t>
        </w:r>
      </w:ins>
      <w:ins w:id="9" w:author="He Jiang Yan" w:date="2018-06-20T10:58:00Z">
        <w:r w:rsidR="00C00D5F">
          <w:rPr>
            <w:rFonts w:hint="eastAsia"/>
          </w:rPr>
          <w:t>数据</w:t>
        </w:r>
      </w:ins>
      <w:r>
        <w:rPr>
          <w:rFonts w:hint="eastAsia"/>
        </w:rPr>
        <w:t>多次失效。</w:t>
      </w:r>
    </w:p>
    <w:p w:rsidR="00562C9B" w:rsidRDefault="00562C9B" w:rsidP="00562C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保留操作记录</w:t>
      </w:r>
      <w:ins w:id="10" w:author="He Jiang Yan" w:date="2018-06-20T12:00:00Z">
        <w:r w:rsidR="007F3F72">
          <w:rPr>
            <w:rFonts w:hint="eastAsia"/>
          </w:rPr>
          <w:t>和</w:t>
        </w:r>
        <w:r w:rsidR="007F3F72" w:rsidRPr="0018067A">
          <w:rPr>
            <w:rFonts w:hint="eastAsia"/>
            <w:highlight w:val="yellow"/>
          </w:rPr>
          <w:t>本次</w:t>
        </w:r>
        <w:r w:rsidR="007F3F72">
          <w:rPr>
            <w:rFonts w:hint="eastAsia"/>
            <w:highlight w:val="yellow"/>
          </w:rPr>
          <w:t>颁发</w:t>
        </w:r>
        <w:r w:rsidR="007F3F72" w:rsidRPr="0018067A">
          <w:rPr>
            <w:rFonts w:hint="eastAsia"/>
            <w:highlight w:val="yellow"/>
          </w:rPr>
          <w:t>记录</w:t>
        </w:r>
      </w:ins>
      <w:r>
        <w:rPr>
          <w:rFonts w:hint="eastAsia"/>
        </w:rPr>
        <w:t>。</w:t>
      </w:r>
    </w:p>
    <w:p w:rsidR="00566E2C" w:rsidRPr="0087658D" w:rsidRDefault="00566E2C" w:rsidP="00E87E57"/>
    <w:p w:rsidR="000075C2" w:rsidRDefault="000075C2" w:rsidP="000075C2">
      <w:pPr>
        <w:pStyle w:val="2"/>
      </w:pPr>
      <w:bookmarkStart w:id="11" w:name="_培训机构创建培训/竞赛证书种类story"/>
      <w:bookmarkStart w:id="12" w:name="_Toc516846705"/>
      <w:bookmarkEnd w:id="11"/>
      <w:r>
        <w:rPr>
          <w:rFonts w:hint="eastAsia"/>
        </w:rPr>
        <w:t>培训机构创建</w:t>
      </w:r>
      <w:r w:rsidR="00894778">
        <w:rPr>
          <w:rFonts w:hint="eastAsia"/>
        </w:rPr>
        <w:t>培训/</w:t>
      </w:r>
      <w:r w:rsidR="00191EC7">
        <w:rPr>
          <w:rFonts w:hint="eastAsia"/>
        </w:rPr>
        <w:t>竞赛</w:t>
      </w:r>
      <w:r>
        <w:rPr>
          <w:rFonts w:hint="eastAsia"/>
        </w:rPr>
        <w:t>证书种类</w:t>
      </w:r>
      <w:r w:rsidR="004370DA">
        <w:rPr>
          <w:rFonts w:hint="eastAsia"/>
        </w:rPr>
        <w:t>story</w:t>
      </w:r>
      <w:bookmarkEnd w:id="12"/>
    </w:p>
    <w:p w:rsidR="004370DA" w:rsidRDefault="004370DA" w:rsidP="00437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培训机构负责人登录系统</w:t>
      </w:r>
    </w:p>
    <w:p w:rsidR="004370DA" w:rsidRDefault="004370DA" w:rsidP="00437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选择证书管理菜单</w:t>
      </w:r>
    </w:p>
    <w:p w:rsidR="004370DA" w:rsidRDefault="004370DA" w:rsidP="00437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点击添加</w:t>
      </w:r>
      <w:r w:rsidR="0088047F">
        <w:rPr>
          <w:rFonts w:hint="eastAsia"/>
        </w:rPr>
        <w:t>，填入下面内容</w:t>
      </w:r>
    </w:p>
    <w:p w:rsidR="0088047F" w:rsidRDefault="004D4DE4" w:rsidP="009173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证书</w:t>
      </w:r>
      <w:r w:rsidR="0088047F">
        <w:rPr>
          <w:rFonts w:hint="eastAsia"/>
        </w:rPr>
        <w:t>名</w:t>
      </w:r>
    </w:p>
    <w:p w:rsidR="0088047F" w:rsidRDefault="0088047F" w:rsidP="009173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证书编号</w:t>
      </w:r>
      <w:r w:rsidR="0048600C">
        <w:rPr>
          <w:rFonts w:hint="eastAsia"/>
        </w:rPr>
        <w:t>前缀（6个字母或数字）</w:t>
      </w:r>
    </w:p>
    <w:p w:rsidR="00604A57" w:rsidRDefault="00604A57" w:rsidP="009173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简介（必填）</w:t>
      </w:r>
    </w:p>
    <w:p w:rsidR="0044423A" w:rsidRDefault="0044423A" w:rsidP="009173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证书模板</w:t>
      </w:r>
      <w:r w:rsidR="004D4DE4">
        <w:rPr>
          <w:rFonts w:hint="eastAsia"/>
        </w:rPr>
        <w:t>内容</w:t>
      </w:r>
      <w:r>
        <w:rPr>
          <w:rFonts w:hint="eastAsia"/>
        </w:rPr>
        <w:t>（必填</w:t>
      </w:r>
      <w:r w:rsidR="00BA68EE">
        <w:rPr>
          <w:rFonts w:hint="eastAsia"/>
        </w:rPr>
        <w:t>，需要替换的内容用{{英文字母/数字</w:t>
      </w:r>
      <w:r w:rsidR="002451F1">
        <w:rPr>
          <w:rFonts w:hint="eastAsia"/>
        </w:rPr>
        <w:t>/</w:t>
      </w:r>
      <w:r w:rsidR="002451F1">
        <w:t>_</w:t>
      </w:r>
      <w:r w:rsidR="00987230">
        <w:t>/</w:t>
      </w:r>
      <w:r w:rsidR="00987230">
        <w:rPr>
          <w:rFonts w:hint="eastAsia"/>
        </w:rPr>
        <w:t>中文</w:t>
      </w:r>
      <w:r w:rsidR="00BA68EE">
        <w:rPr>
          <w:rFonts w:hint="eastAsia"/>
        </w:rPr>
        <w:t>，区分大小写}}占位符替代。</w:t>
      </w:r>
      <w:r w:rsidR="000C4FE2">
        <w:rPr>
          <w:rFonts w:hint="eastAsia"/>
        </w:rPr>
        <w:t xml:space="preserve"> 比如，{</w:t>
      </w:r>
      <w:r w:rsidR="000C4FE2">
        <w:t>{year}}</w:t>
      </w:r>
      <w:r>
        <w:rPr>
          <w:rFonts w:hint="eastAsia"/>
        </w:rPr>
        <w:t>）</w:t>
      </w:r>
    </w:p>
    <w:p w:rsidR="00987230" w:rsidRPr="007763A3" w:rsidRDefault="00987230" w:rsidP="00987230">
      <w:pPr>
        <w:pStyle w:val="a3"/>
        <w:numPr>
          <w:ilvl w:val="2"/>
          <w:numId w:val="2"/>
        </w:numPr>
        <w:ind w:firstLineChars="0"/>
        <w:rPr>
          <w:i/>
          <w:highlight w:val="yellow"/>
        </w:rPr>
      </w:pPr>
      <w:r w:rsidRPr="007763A3">
        <w:rPr>
          <w:rFonts w:hint="eastAsia"/>
          <w:i/>
          <w:highlight w:val="yellow"/>
        </w:rPr>
        <w:t>如果证书需要显示证件号，需要在</w:t>
      </w:r>
      <w:proofErr w:type="gramStart"/>
      <w:r w:rsidRPr="007763A3">
        <w:rPr>
          <w:rFonts w:hint="eastAsia"/>
          <w:i/>
          <w:highlight w:val="yellow"/>
        </w:rPr>
        <w:t>证件号占位</w:t>
      </w:r>
      <w:proofErr w:type="gramEnd"/>
      <w:r w:rsidRPr="007763A3">
        <w:rPr>
          <w:rFonts w:hint="eastAsia"/>
          <w:i/>
          <w:highlight w:val="yellow"/>
        </w:rPr>
        <w:t>符后附上“:</w:t>
      </w:r>
      <w:r w:rsidRPr="007763A3">
        <w:rPr>
          <w:i/>
          <w:highlight w:val="yellow"/>
        </w:rPr>
        <w:t>c</w:t>
      </w:r>
      <w:r w:rsidRPr="007763A3">
        <w:rPr>
          <w:rFonts w:hint="eastAsia"/>
          <w:i/>
          <w:highlight w:val="yellow"/>
        </w:rPr>
        <w:t>”的标识。</w:t>
      </w:r>
      <w:r w:rsidR="007763A3">
        <w:rPr>
          <w:rFonts w:hint="eastAsia"/>
          <w:i/>
          <w:highlight w:val="yellow"/>
        </w:rPr>
        <w:t>分享时，会做脱敏处理。</w:t>
      </w:r>
    </w:p>
    <w:p w:rsidR="00604A57" w:rsidRDefault="00604A57" w:rsidP="009173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是否公开（用于分享时的展示，默认公开。注，只是展示证书名和简介）</w:t>
      </w:r>
    </w:p>
    <w:p w:rsidR="0088047F" w:rsidRDefault="0088047F" w:rsidP="009173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选择或添加</w:t>
      </w:r>
      <w:r w:rsidR="00894778">
        <w:rPr>
          <w:rFonts w:hint="eastAsia"/>
        </w:rPr>
        <w:t>课程</w:t>
      </w:r>
      <w:r>
        <w:rPr>
          <w:rFonts w:hint="eastAsia"/>
        </w:rPr>
        <w:t>（</w:t>
      </w:r>
      <w:r w:rsidR="00A16053">
        <w:rPr>
          <w:rFonts w:hint="eastAsia"/>
        </w:rPr>
        <w:t>选填，</w:t>
      </w:r>
      <w:r>
        <w:rPr>
          <w:rFonts w:hint="eastAsia"/>
        </w:rPr>
        <w:t>添加课程的方法，参考创建课程story</w:t>
      </w:r>
      <w:r w:rsidR="00894778">
        <w:rPr>
          <w:rFonts w:hint="eastAsia"/>
        </w:rPr>
        <w:t>。这一版暂不提供</w:t>
      </w:r>
      <w:r>
        <w:rPr>
          <w:rFonts w:hint="eastAsia"/>
        </w:rPr>
        <w:t>）</w:t>
      </w:r>
    </w:p>
    <w:p w:rsidR="0088047F" w:rsidRDefault="0088047F" w:rsidP="004370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保存，显示证书结果到列表页（包括证书名，证书编号样例，</w:t>
      </w:r>
      <w:r w:rsidR="0048600C">
        <w:rPr>
          <w:rFonts w:hint="eastAsia"/>
        </w:rPr>
        <w:t>证书哈希，</w:t>
      </w:r>
      <w:r w:rsidR="00AC1246">
        <w:rPr>
          <w:rFonts w:hint="eastAsia"/>
        </w:rPr>
        <w:t>证书模板</w:t>
      </w:r>
      <w:r>
        <w:rPr>
          <w:rFonts w:hint="eastAsia"/>
        </w:rPr>
        <w:t>）</w:t>
      </w:r>
    </w:p>
    <w:p w:rsidR="004370DA" w:rsidRPr="0048600C" w:rsidRDefault="004370DA" w:rsidP="004370DA"/>
    <w:p w:rsidR="00AC1246" w:rsidRDefault="0088047F" w:rsidP="004370DA">
      <w:r>
        <w:rPr>
          <w:rFonts w:hint="eastAsia"/>
        </w:rPr>
        <w:t>注：</w:t>
      </w:r>
    </w:p>
    <w:p w:rsidR="00191EC7" w:rsidRDefault="0088047F" w:rsidP="008947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证书编号规则=&lt;机构码</w:t>
      </w:r>
      <w:r w:rsidR="00A16053">
        <w:rPr>
          <w:rFonts w:hint="eastAsia"/>
        </w:rPr>
        <w:t>，机构账户创建时确定下来的值</w:t>
      </w:r>
      <w:r>
        <w:rPr>
          <w:rFonts w:hint="eastAsia"/>
        </w:rPr>
        <w:t>&gt;</w:t>
      </w:r>
      <w:r w:rsidR="0048600C">
        <w:rPr>
          <w:rFonts w:hint="eastAsia"/>
        </w:rPr>
        <w:t>+</w:t>
      </w:r>
      <w:r w:rsidR="0048600C">
        <w:t>&lt;</w:t>
      </w:r>
      <w:r w:rsidR="0048600C">
        <w:rPr>
          <w:rFonts w:hint="eastAsia"/>
        </w:rPr>
        <w:t>证书编号前缀</w:t>
      </w:r>
      <w:r w:rsidR="0048600C">
        <w:t>&gt;</w:t>
      </w:r>
      <w:r>
        <w:t>+</w:t>
      </w:r>
      <w:r>
        <w:rPr>
          <w:rFonts w:hint="eastAsia"/>
        </w:rPr>
        <w:t>日期（YYYYMMDD）+00+&lt;</w:t>
      </w:r>
      <w:r>
        <w:t>4</w:t>
      </w:r>
      <w:r>
        <w:rPr>
          <w:rFonts w:hint="eastAsia"/>
        </w:rPr>
        <w:t>位随机数</w:t>
      </w:r>
      <w:r>
        <w:t>&gt;</w:t>
      </w:r>
    </w:p>
    <w:p w:rsidR="00AC1246" w:rsidRPr="00191EC7" w:rsidRDefault="00AC1246" w:rsidP="004370DA"/>
    <w:p w:rsidR="000075C2" w:rsidRDefault="000075C2" w:rsidP="000075C2">
      <w:pPr>
        <w:pStyle w:val="2"/>
      </w:pPr>
      <w:bookmarkStart w:id="13" w:name="_Toc516846706"/>
      <w:r>
        <w:rPr>
          <w:rFonts w:hint="eastAsia"/>
        </w:rPr>
        <w:t>用人单位验证/查看证书story</w:t>
      </w:r>
      <w:bookmarkEnd w:id="13"/>
    </w:p>
    <w:p w:rsidR="000075C2" w:rsidRDefault="004D4A88" w:rsidP="00A90A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用人单位打开网站</w:t>
      </w:r>
    </w:p>
    <w:p w:rsidR="004D4A88" w:rsidRDefault="004D4A88" w:rsidP="00A90A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点击验证链接，打开验证页面，输入证书编号，</w:t>
      </w:r>
      <w:r w:rsidR="00CF1AA7">
        <w:rPr>
          <w:rFonts w:hint="eastAsia"/>
        </w:rPr>
        <w:t>点击确定（验证）</w:t>
      </w:r>
    </w:p>
    <w:p w:rsidR="00332C2D" w:rsidRDefault="00332C2D" w:rsidP="00A90A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输入验证码（极验？</w:t>
      </w:r>
      <w:r w:rsidR="00722942">
        <w:rPr>
          <w:rFonts w:hint="eastAsia"/>
        </w:rPr>
        <w:t>防止该页面被刷</w:t>
      </w:r>
      <w:r>
        <w:rPr>
          <w:rFonts w:hint="eastAsia"/>
        </w:rPr>
        <w:t>）</w:t>
      </w:r>
    </w:p>
    <w:p w:rsidR="00CF1AA7" w:rsidRDefault="00CF1AA7" w:rsidP="00A90AD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如果该证书编号是有效的，显示下面内容：</w:t>
      </w:r>
    </w:p>
    <w:p w:rsidR="00CF1AA7" w:rsidRDefault="00CF1AA7" w:rsidP="00CF1AA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证书的图</w:t>
      </w:r>
      <w:r w:rsidR="00876A93">
        <w:rPr>
          <w:rFonts w:hint="eastAsia"/>
        </w:rPr>
        <w:t>（已处理过的图）</w:t>
      </w:r>
    </w:p>
    <w:p w:rsidR="00CF1AA7" w:rsidRDefault="00CF1AA7" w:rsidP="00CF1AA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证书的交易哈希</w:t>
      </w:r>
    </w:p>
    <w:p w:rsidR="00CF1AA7" w:rsidRDefault="00CF1AA7" w:rsidP="00CF1AA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证书种类的哈希（链接，点击打开证书的简介）</w:t>
      </w:r>
    </w:p>
    <w:p w:rsidR="00CF1AA7" w:rsidRDefault="00CF1AA7" w:rsidP="00CF1AA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如果有和课程相关，显示课程的哈希。（链接，点击打开课程的简介等内容）</w:t>
      </w:r>
    </w:p>
    <w:p w:rsidR="00A811A2" w:rsidRDefault="00A811A2" w:rsidP="00CF1AA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备注</w:t>
      </w:r>
      <w:r w:rsidR="00071996">
        <w:rPr>
          <w:rFonts w:hint="eastAsia"/>
        </w:rPr>
        <w:t>（提示用户</w:t>
      </w:r>
      <w:r>
        <w:rPr>
          <w:rFonts w:hint="eastAsia"/>
        </w:rPr>
        <w:t>可用哈</w:t>
      </w:r>
      <w:proofErr w:type="gramStart"/>
      <w:r>
        <w:rPr>
          <w:rFonts w:hint="eastAsia"/>
        </w:rPr>
        <w:t>希值去</w:t>
      </w:r>
      <w:proofErr w:type="gramEnd"/>
      <w:r>
        <w:rPr>
          <w:rFonts w:hint="eastAsia"/>
        </w:rPr>
        <w:t>到</w:t>
      </w:r>
      <w:proofErr w:type="gramStart"/>
      <w:r>
        <w:rPr>
          <w:rFonts w:hint="eastAsia"/>
        </w:rPr>
        <w:t>梧桐链存证</w:t>
      </w:r>
      <w:proofErr w:type="gramEnd"/>
      <w:r>
        <w:rPr>
          <w:rFonts w:hint="eastAsia"/>
        </w:rPr>
        <w:t>平台查看上链的数据。</w:t>
      </w:r>
      <w:r w:rsidR="00071996">
        <w:rPr>
          <w:rFonts w:hint="eastAsia"/>
        </w:rPr>
        <w:t>）</w:t>
      </w:r>
    </w:p>
    <w:p w:rsidR="00CF1AA7" w:rsidRPr="002D49C1" w:rsidRDefault="00CF1AA7" w:rsidP="00CF1AA7">
      <w:pPr>
        <w:pStyle w:val="a3"/>
        <w:numPr>
          <w:ilvl w:val="1"/>
          <w:numId w:val="10"/>
        </w:numPr>
        <w:ind w:firstLineChars="0"/>
        <w:rPr>
          <w:strike/>
        </w:rPr>
      </w:pPr>
      <w:r w:rsidRPr="002D49C1">
        <w:rPr>
          <w:rFonts w:hint="eastAsia"/>
          <w:strike/>
        </w:rPr>
        <w:t>分享按钮（可分享到微信，朋友圈，</w:t>
      </w:r>
      <w:proofErr w:type="spellStart"/>
      <w:r w:rsidRPr="002D49C1">
        <w:rPr>
          <w:rFonts w:hint="eastAsia"/>
          <w:strike/>
        </w:rPr>
        <w:t>qq</w:t>
      </w:r>
      <w:proofErr w:type="spellEnd"/>
      <w:r w:rsidRPr="002D49C1">
        <w:rPr>
          <w:rFonts w:hint="eastAsia"/>
          <w:strike/>
        </w:rPr>
        <w:t>）</w:t>
      </w:r>
    </w:p>
    <w:p w:rsidR="00CF1AA7" w:rsidRDefault="00CF1AA7" w:rsidP="00D9503A"/>
    <w:p w:rsidR="00B72744" w:rsidRDefault="00B72744" w:rsidP="00B72744">
      <w:pPr>
        <w:pStyle w:val="2"/>
      </w:pPr>
      <w:bookmarkStart w:id="14" w:name="_Toc516846707"/>
      <w:r>
        <w:rPr>
          <w:rFonts w:hint="eastAsia"/>
        </w:rPr>
        <w:t>学生分享证书story</w:t>
      </w:r>
      <w:bookmarkEnd w:id="14"/>
    </w:p>
    <w:p w:rsidR="00B72744" w:rsidRDefault="00332C2D" w:rsidP="00332C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学生收到证书的邮件</w:t>
      </w:r>
    </w:p>
    <w:p w:rsidR="00A811A2" w:rsidRDefault="00332C2D" w:rsidP="00332C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点击邮件里的链接，打开证书页面。</w:t>
      </w:r>
      <w:r w:rsidR="00A811A2">
        <w:rPr>
          <w:rFonts w:hint="eastAsia"/>
        </w:rPr>
        <w:t>需要输入</w:t>
      </w:r>
      <w:r w:rsidR="00876A93">
        <w:rPr>
          <w:rFonts w:hint="eastAsia"/>
        </w:rPr>
        <w:t>邮件里的密钥，然后查看证书内容。</w:t>
      </w:r>
    </w:p>
    <w:p w:rsidR="00332C2D" w:rsidRDefault="00332C2D" w:rsidP="00332C2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页面含有如下内容：</w:t>
      </w:r>
    </w:p>
    <w:p w:rsidR="00332C2D" w:rsidRDefault="00332C2D" w:rsidP="00332C2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证书图片的展示（处理过的）</w:t>
      </w:r>
      <w:r w:rsidR="002451F1">
        <w:rPr>
          <w:rFonts w:hint="eastAsia"/>
        </w:rPr>
        <w:t>，证书里含有证书编号的二维码，供扫描查询证书。）</w:t>
      </w:r>
    </w:p>
    <w:p w:rsidR="00EC5874" w:rsidRDefault="00EC5874" w:rsidP="00332C2D">
      <w:pPr>
        <w:pStyle w:val="a3"/>
        <w:numPr>
          <w:ilvl w:val="1"/>
          <w:numId w:val="11"/>
        </w:numPr>
        <w:ind w:firstLineChars="0"/>
        <w:rPr>
          <w:ins w:id="15" w:author="He Jiang Yan" w:date="2018-06-20T11:36:00Z"/>
        </w:rPr>
      </w:pPr>
      <w:ins w:id="16" w:author="He Jiang Yan" w:date="2018-06-20T11:36:00Z">
        <w:r>
          <w:rPr>
            <w:rFonts w:hint="eastAsia"/>
          </w:rPr>
          <w:t>证书编号</w:t>
        </w:r>
      </w:ins>
    </w:p>
    <w:p w:rsidR="00332C2D" w:rsidRDefault="00332C2D" w:rsidP="00332C2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下载按钮（下载pdf）</w:t>
      </w:r>
    </w:p>
    <w:p w:rsidR="00332C2D" w:rsidRDefault="00332C2D" w:rsidP="00A811A2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分享按钮</w:t>
      </w:r>
      <w:r w:rsidR="00A811A2" w:rsidRPr="00A811A2">
        <w:rPr>
          <w:rFonts w:hint="eastAsia"/>
        </w:rPr>
        <w:t>（可</w:t>
      </w:r>
      <w:r w:rsidR="00D26E9B">
        <w:rPr>
          <w:rFonts w:hint="eastAsia"/>
        </w:rPr>
        <w:t>直接</w:t>
      </w:r>
      <w:r w:rsidR="00A811A2" w:rsidRPr="00A811A2">
        <w:rPr>
          <w:rFonts w:hint="eastAsia"/>
        </w:rPr>
        <w:t>分享到微信，朋友圈，</w:t>
      </w:r>
      <w:proofErr w:type="spellStart"/>
      <w:r w:rsidR="00A811A2" w:rsidRPr="00A811A2">
        <w:t>qq</w:t>
      </w:r>
      <w:proofErr w:type="spellEnd"/>
      <w:r w:rsidR="00A811A2" w:rsidRPr="00A811A2">
        <w:t>）</w:t>
      </w:r>
    </w:p>
    <w:p w:rsidR="00B72744" w:rsidRPr="008547AD" w:rsidRDefault="00A811A2" w:rsidP="00B72744">
      <w:r>
        <w:rPr>
          <w:rFonts w:hint="eastAsia"/>
        </w:rPr>
        <w:t>4.点击分享按钮，系统生成一个做了适度压缩的，导致部分失真的图片，然后再分享出去。</w:t>
      </w:r>
    </w:p>
    <w:p w:rsidR="00876A93" w:rsidRDefault="00876A93" w:rsidP="00876A93">
      <w:pPr>
        <w:pStyle w:val="2"/>
      </w:pPr>
      <w:bookmarkStart w:id="17" w:name="_Toc516440749"/>
      <w:bookmarkStart w:id="18" w:name="_Toc516846708"/>
      <w:r>
        <w:rPr>
          <w:rFonts w:hint="eastAsia"/>
        </w:rPr>
        <w:t>页面</w:t>
      </w:r>
      <w:bookmarkEnd w:id="17"/>
      <w:bookmarkEnd w:id="18"/>
    </w:p>
    <w:p w:rsidR="00876A93" w:rsidRPr="008B0543" w:rsidRDefault="00876A93" w:rsidP="00876A93">
      <w:pPr>
        <w:pStyle w:val="3"/>
        <w:numPr>
          <w:ilvl w:val="0"/>
          <w:numId w:val="18"/>
        </w:numPr>
      </w:pPr>
      <w:bookmarkStart w:id="19" w:name="_Toc516440750"/>
      <w:bookmarkStart w:id="20" w:name="_Toc516846709"/>
      <w:r>
        <w:rPr>
          <w:rFonts w:hint="eastAsia"/>
        </w:rPr>
        <w:t>登录页面</w:t>
      </w:r>
      <w:bookmarkEnd w:id="19"/>
      <w:bookmarkEnd w:id="20"/>
    </w:p>
    <w:p w:rsidR="00876A93" w:rsidRDefault="00876A93" w:rsidP="00876A93">
      <w:r>
        <w:rPr>
          <w:rFonts w:hint="eastAsia"/>
        </w:rPr>
        <w:t>和存证平台的控制台登录类似</w:t>
      </w:r>
    </w:p>
    <w:p w:rsidR="00876A93" w:rsidRDefault="00876A93" w:rsidP="00876A93"/>
    <w:p w:rsidR="00876A93" w:rsidRDefault="00876A93" w:rsidP="00876A93">
      <w:pPr>
        <w:pStyle w:val="3"/>
        <w:numPr>
          <w:ilvl w:val="0"/>
          <w:numId w:val="18"/>
        </w:numPr>
      </w:pPr>
      <w:bookmarkStart w:id="21" w:name="_Toc516440751"/>
      <w:bookmarkStart w:id="22" w:name="_Toc516846710"/>
      <w:r>
        <w:rPr>
          <w:rFonts w:hint="eastAsia"/>
        </w:rPr>
        <w:t>首页</w:t>
      </w:r>
      <w:bookmarkEnd w:id="21"/>
      <w:bookmarkEnd w:id="22"/>
    </w:p>
    <w:p w:rsidR="00876A93" w:rsidRDefault="00876A93" w:rsidP="00876A93">
      <w:pPr>
        <w:pStyle w:val="a3"/>
        <w:numPr>
          <w:ilvl w:val="0"/>
          <w:numId w:val="15"/>
        </w:numPr>
        <w:ind w:firstLineChars="0"/>
      </w:pPr>
      <w:r>
        <w:t>L</w:t>
      </w:r>
      <w:r>
        <w:rPr>
          <w:rFonts w:hint="eastAsia"/>
        </w:rPr>
        <w:t>ogo</w:t>
      </w:r>
    </w:p>
    <w:p w:rsidR="00876A93" w:rsidRDefault="00876A93" w:rsidP="00876A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证书系统介绍：《文案待定》</w:t>
      </w:r>
    </w:p>
    <w:p w:rsidR="00876A93" w:rsidRDefault="00876A93" w:rsidP="00876A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登录页面链接</w:t>
      </w:r>
    </w:p>
    <w:p w:rsidR="00876A93" w:rsidRDefault="00876A93" w:rsidP="00876A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验证页面链接</w:t>
      </w:r>
    </w:p>
    <w:p w:rsidR="00876A93" w:rsidRDefault="00876A93" w:rsidP="00876A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底部：</w:t>
      </w:r>
    </w:p>
    <w:p w:rsidR="00876A93" w:rsidRDefault="00876A93" w:rsidP="00876A93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版权</w:t>
      </w:r>
    </w:p>
    <w:p w:rsidR="00876A93" w:rsidRDefault="00876A93" w:rsidP="00876A93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联系我们</w:t>
      </w:r>
    </w:p>
    <w:p w:rsidR="00876A93" w:rsidRDefault="00876A93" w:rsidP="00876A93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友情链接：梧桐链，</w:t>
      </w:r>
      <w:proofErr w:type="gramStart"/>
      <w:r>
        <w:rPr>
          <w:rFonts w:hint="eastAsia"/>
        </w:rPr>
        <w:t>梧桐链存证</w:t>
      </w:r>
      <w:proofErr w:type="gramEnd"/>
      <w:r>
        <w:rPr>
          <w:rFonts w:hint="eastAsia"/>
        </w:rPr>
        <w:t>平台</w:t>
      </w:r>
    </w:p>
    <w:p w:rsidR="00876A93" w:rsidRDefault="00876A93" w:rsidP="00876A93"/>
    <w:p w:rsidR="00876A93" w:rsidRDefault="00876A93" w:rsidP="00876A93">
      <w:pPr>
        <w:pStyle w:val="3"/>
        <w:numPr>
          <w:ilvl w:val="0"/>
          <w:numId w:val="18"/>
        </w:numPr>
      </w:pPr>
      <w:bookmarkStart w:id="23" w:name="_Toc516440752"/>
      <w:bookmarkStart w:id="24" w:name="_Toc516846711"/>
      <w:r>
        <w:rPr>
          <w:rFonts w:hint="eastAsia"/>
        </w:rPr>
        <w:t>登录之后的页面框架页</w:t>
      </w:r>
      <w:bookmarkEnd w:id="23"/>
      <w:bookmarkEnd w:id="24"/>
    </w:p>
    <w:p w:rsidR="00876A93" w:rsidRDefault="00876A93" w:rsidP="00876A9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和存证平台类似</w:t>
      </w:r>
    </w:p>
    <w:p w:rsidR="00876A93" w:rsidRDefault="00876A93" w:rsidP="00876A9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菜单内容：</w:t>
      </w:r>
    </w:p>
    <w:p w:rsidR="00876A93" w:rsidRDefault="00876A93" w:rsidP="00876A93">
      <w:pPr>
        <w:pStyle w:val="a3"/>
        <w:numPr>
          <w:ilvl w:val="1"/>
          <w:numId w:val="16"/>
        </w:numPr>
        <w:ind w:firstLineChars="0"/>
      </w:pPr>
      <w:r w:rsidRPr="009230C5">
        <w:rPr>
          <w:rFonts w:hint="eastAsia"/>
        </w:rPr>
        <w:lastRenderedPageBreak/>
        <w:t>颁发</w:t>
      </w:r>
    </w:p>
    <w:p w:rsidR="00876A93" w:rsidRDefault="00876A93" w:rsidP="00876A93">
      <w:pPr>
        <w:pStyle w:val="a3"/>
        <w:numPr>
          <w:ilvl w:val="2"/>
          <w:numId w:val="16"/>
        </w:numPr>
        <w:ind w:firstLineChars="0"/>
      </w:pPr>
      <w:r w:rsidRPr="009230C5">
        <w:rPr>
          <w:rFonts w:hint="eastAsia"/>
        </w:rPr>
        <w:t>颁发证书</w:t>
      </w:r>
    </w:p>
    <w:p w:rsidR="00876A93" w:rsidRDefault="00876A93" w:rsidP="00876A93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颁发记录</w:t>
      </w:r>
    </w:p>
    <w:p w:rsidR="00876A93" w:rsidRDefault="00876A93" w:rsidP="00876A93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信息管理</w:t>
      </w:r>
    </w:p>
    <w:p w:rsidR="00876A93" w:rsidRDefault="00876A93" w:rsidP="00876A93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证书管理</w:t>
      </w:r>
    </w:p>
    <w:p w:rsidR="00876A93" w:rsidRDefault="00876A93" w:rsidP="00876A93"/>
    <w:p w:rsidR="00876A93" w:rsidRDefault="00876A93" w:rsidP="00876A93">
      <w:pPr>
        <w:pStyle w:val="3"/>
        <w:numPr>
          <w:ilvl w:val="0"/>
          <w:numId w:val="18"/>
        </w:numPr>
      </w:pPr>
      <w:bookmarkStart w:id="25" w:name="_Toc516440753"/>
      <w:bookmarkStart w:id="26" w:name="_Toc516846712"/>
      <w:r w:rsidRPr="008C6EF2">
        <w:t>颁发证书</w:t>
      </w:r>
      <w:r>
        <w:rPr>
          <w:rFonts w:hint="eastAsia"/>
        </w:rPr>
        <w:t>导航页</w:t>
      </w:r>
      <w:bookmarkEnd w:id="25"/>
      <w:bookmarkEnd w:id="26"/>
    </w:p>
    <w:p w:rsidR="00876A93" w:rsidRDefault="00876A93" w:rsidP="00876A93">
      <w:r>
        <w:rPr>
          <w:rFonts w:hint="eastAsia"/>
        </w:rPr>
        <w:t>显示：</w:t>
      </w:r>
    </w:p>
    <w:p w:rsidR="00876A93" w:rsidRDefault="00876A93" w:rsidP="00876A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步骤图例</w:t>
      </w:r>
    </w:p>
    <w:p w:rsidR="00876A93" w:rsidRDefault="00876A93" w:rsidP="00876A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第一步：（每一步都有回到上一步的按钮）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两个单选按钮：</w:t>
      </w:r>
      <w:r w:rsidRPr="00CE4BEE">
        <w:rPr>
          <w:rFonts w:hint="eastAsia"/>
        </w:rPr>
        <w:t>从文件生成；从课程生成（灰色，第一版暂不提供）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证书种类（下拉框），旁边有一个下载数据模板按钮</w:t>
      </w:r>
    </w:p>
    <w:p w:rsidR="00876A93" w:rsidRDefault="00876A93" w:rsidP="00876A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第二步：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上传文件路径输入框</w:t>
      </w:r>
    </w:p>
    <w:p w:rsidR="00876A93" w:rsidRDefault="00876A93" w:rsidP="00876A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第三步：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预览界面（显示第一笔数据所生成的证书图片）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“下一个”按钮（可查看下一笔数据的证书图片）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是否立即发送证书到学生邮箱的复选框（默认不选）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确定按钮</w:t>
      </w:r>
    </w:p>
    <w:p w:rsidR="00876A93" w:rsidRDefault="00876A93" w:rsidP="00876A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第四步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进度条，上面会显示完成部分的消息和完成%，此时下一步按钮是灰的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完成之后，显示成功页面或失败页面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立即发送证书到学生邮箱，这步是最后一步</w:t>
      </w:r>
    </w:p>
    <w:p w:rsidR="00876A93" w:rsidRDefault="00876A93" w:rsidP="00876A9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第五步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del w:id="27" w:author="He Jiang Yan" w:date="2018-06-20T12:31:00Z">
        <w:r w:rsidDel="00AE205A">
          <w:rPr>
            <w:rFonts w:hint="eastAsia"/>
          </w:rPr>
          <w:delText>单选</w:delText>
        </w:r>
      </w:del>
      <w:ins w:id="28" w:author="He Jiang Yan" w:date="2018-06-20T12:31:00Z">
        <w:r w:rsidR="00AE205A">
          <w:rPr>
            <w:rFonts w:hint="eastAsia"/>
          </w:rPr>
          <w:t>复选</w:t>
        </w:r>
      </w:ins>
      <w:r>
        <w:rPr>
          <w:rFonts w:hint="eastAsia"/>
        </w:rPr>
        <w:t>按钮：1.</w:t>
      </w:r>
      <w:r>
        <w:t xml:space="preserve"> </w:t>
      </w:r>
      <w:r w:rsidRPr="002E1F37">
        <w:rPr>
          <w:rFonts w:hint="eastAsia"/>
        </w:rPr>
        <w:t>选择发送电子证书到学生邮箱</w:t>
      </w:r>
      <w:r>
        <w:rPr>
          <w:rFonts w:hint="eastAsia"/>
        </w:rPr>
        <w:t>，2.</w:t>
      </w:r>
      <w:r>
        <w:t xml:space="preserve"> </w:t>
      </w:r>
      <w:r w:rsidRPr="002E1F37">
        <w:rPr>
          <w:rFonts w:hint="eastAsia"/>
        </w:rPr>
        <w:t>下载到本地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确定按钮</w:t>
      </w:r>
    </w:p>
    <w:p w:rsidR="00876A93" w:rsidRDefault="00876A93" w:rsidP="00876A93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如果选择</w:t>
      </w:r>
      <w:r w:rsidRPr="002E1F37">
        <w:rPr>
          <w:rFonts w:hint="eastAsia"/>
        </w:rPr>
        <w:t>发送电子证书到学生邮箱</w:t>
      </w:r>
      <w:r>
        <w:rPr>
          <w:rFonts w:hint="eastAsia"/>
        </w:rPr>
        <w:t>时，需要一个loading图片。</w:t>
      </w:r>
    </w:p>
    <w:p w:rsidR="00876A93" w:rsidRDefault="00876A93" w:rsidP="00876A93"/>
    <w:p w:rsidR="00876A93" w:rsidRDefault="00876A93" w:rsidP="00876A93">
      <w:pPr>
        <w:pStyle w:val="3"/>
        <w:numPr>
          <w:ilvl w:val="0"/>
          <w:numId w:val="18"/>
        </w:numPr>
      </w:pPr>
      <w:bookmarkStart w:id="29" w:name="_颁发记录的列表页面"/>
      <w:bookmarkStart w:id="30" w:name="_Toc516440754"/>
      <w:bookmarkStart w:id="31" w:name="_Toc516846713"/>
      <w:bookmarkEnd w:id="29"/>
      <w:r>
        <w:rPr>
          <w:rFonts w:hint="eastAsia"/>
        </w:rPr>
        <w:t>颁发记录的列表页面</w:t>
      </w:r>
      <w:bookmarkEnd w:id="30"/>
      <w:bookmarkEnd w:id="31"/>
    </w:p>
    <w:p w:rsidR="00876A93" w:rsidRDefault="00876A93" w:rsidP="00876A93">
      <w:r>
        <w:rPr>
          <w:rFonts w:hint="eastAsia"/>
        </w:rPr>
        <w:t>显示两个tab：一个是生成记录；一个是学生记录。下面是生成记录的内容，学生记录参考</w:t>
      </w:r>
      <w:r>
        <w:rPr>
          <w:rStyle w:val="a4"/>
        </w:rPr>
        <w:fldChar w:fldCharType="begin"/>
      </w:r>
      <w:r>
        <w:rPr>
          <w:rStyle w:val="a4"/>
        </w:rPr>
        <w:instrText xml:space="preserve"> HYPERLINK \l "_颁发记录的学生记录查询页面" </w:instrText>
      </w:r>
      <w:r>
        <w:rPr>
          <w:rStyle w:val="a4"/>
        </w:rPr>
        <w:fldChar w:fldCharType="separate"/>
      </w:r>
      <w:r w:rsidRPr="003E2F58">
        <w:rPr>
          <w:rStyle w:val="a4"/>
        </w:rPr>
        <w:t>颁发记录的学生记录查询页面</w:t>
      </w:r>
      <w:r>
        <w:rPr>
          <w:rStyle w:val="a4"/>
        </w:rPr>
        <w:fldChar w:fldCharType="end"/>
      </w:r>
    </w:p>
    <w:p w:rsidR="00876A93" w:rsidRDefault="00876A93" w:rsidP="00876A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搜索：</w:t>
      </w:r>
    </w:p>
    <w:p w:rsidR="00876A93" w:rsidRDefault="00876A93" w:rsidP="00876A9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证书种类</w:t>
      </w:r>
    </w:p>
    <w:p w:rsidR="00876A93" w:rsidRDefault="00876A93" w:rsidP="00876A93">
      <w:pPr>
        <w:pStyle w:val="a3"/>
        <w:numPr>
          <w:ilvl w:val="1"/>
          <w:numId w:val="20"/>
        </w:numPr>
        <w:ind w:firstLineChars="0"/>
      </w:pPr>
      <w:bookmarkStart w:id="32" w:name="OLE_LINK4"/>
      <w:bookmarkStart w:id="33" w:name="OLE_LINK5"/>
      <w:r>
        <w:rPr>
          <w:rFonts w:hint="eastAsia"/>
        </w:rPr>
        <w:t>颁发</w:t>
      </w:r>
      <w:bookmarkEnd w:id="32"/>
      <w:bookmarkEnd w:id="33"/>
      <w:r>
        <w:rPr>
          <w:rFonts w:hint="eastAsia"/>
        </w:rPr>
        <w:t>时间（精确到秒）</w:t>
      </w:r>
    </w:p>
    <w:p w:rsidR="00876A93" w:rsidRDefault="00876A93" w:rsidP="00876A9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操作人（与该机构绑定的人员列表）</w:t>
      </w:r>
    </w:p>
    <w:p w:rsidR="00876A93" w:rsidRDefault="00876A93" w:rsidP="00876A93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包含已被取消记录（复选框，默认勾上）</w:t>
      </w:r>
    </w:p>
    <w:p w:rsidR="00876A93" w:rsidRDefault="00876A93" w:rsidP="00876A93">
      <w:pPr>
        <w:ind w:left="420"/>
      </w:pPr>
      <w:r>
        <w:rPr>
          <w:rFonts w:hint="eastAsia"/>
        </w:rPr>
        <w:t>或者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记录ID（精确查询）（直接定位到详情页）</w:t>
      </w:r>
    </w:p>
    <w:p w:rsidR="00876A93" w:rsidRDefault="00876A93" w:rsidP="00876A93">
      <w:pPr>
        <w:ind w:left="420"/>
      </w:pPr>
    </w:p>
    <w:p w:rsidR="00876A93" w:rsidRDefault="00876A93" w:rsidP="00876A9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列表显示：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bookmarkStart w:id="34" w:name="OLE_LINK17"/>
      <w:bookmarkStart w:id="35" w:name="OLE_LINK18"/>
      <w:bookmarkStart w:id="36" w:name="OLE_LINK19"/>
      <w:r>
        <w:rPr>
          <w:rFonts w:hint="eastAsia"/>
        </w:rPr>
        <w:t>ID（链接， 跳转到颁发结果详情页）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颁发时间（用它做倒序）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文件名（链接，点击可下载文件查看）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证书名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证书种类哈希（链接，可查看当时的证书种类详情）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结果（跳转到</w:t>
      </w:r>
      <w:r w:rsidRPr="00887AD9">
        <w:t>颁发结果列表页</w:t>
      </w:r>
      <w:r>
        <w:rPr>
          <w:rFonts w:hint="eastAsia"/>
        </w:rPr>
        <w:t>）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操作人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状态（</w:t>
      </w:r>
      <w:bookmarkStart w:id="37" w:name="OLE_LINK11"/>
      <w:r>
        <w:rPr>
          <w:rFonts w:hint="eastAsia"/>
        </w:rPr>
        <w:t>颁发成功/</w:t>
      </w:r>
      <w:bookmarkEnd w:id="37"/>
      <w:r>
        <w:rPr>
          <w:rFonts w:hint="eastAsia"/>
        </w:rPr>
        <w:t>颁发失败/已被覆盖//已被取消）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bookmarkStart w:id="38" w:name="OLE_LINK12"/>
      <w:bookmarkStart w:id="39" w:name="OLE_LINK13"/>
      <w:r>
        <w:rPr>
          <w:rFonts w:hint="eastAsia"/>
        </w:rPr>
        <w:t>覆盖者ID（链接， 跳转到颁发结果详情页）</w:t>
      </w:r>
    </w:p>
    <w:bookmarkEnd w:id="38"/>
    <w:bookmarkEnd w:id="39"/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被覆盖者ID（链接， 跳转到颁发结果详情页）</w:t>
      </w:r>
    </w:p>
    <w:bookmarkEnd w:id="34"/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已发邮件通知？</w:t>
      </w:r>
    </w:p>
    <w:bookmarkEnd w:id="35"/>
    <w:bookmarkEnd w:id="36"/>
    <w:p w:rsidR="00876A93" w:rsidRDefault="00876A93" w:rsidP="00876A93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操作：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重新颁发（</w:t>
      </w:r>
      <w:bookmarkStart w:id="40" w:name="OLE_LINK29"/>
      <w:bookmarkStart w:id="41" w:name="OLE_LINK30"/>
      <w:bookmarkStart w:id="42" w:name="OLE_LINK14"/>
      <w:bookmarkStart w:id="43" w:name="OLE_LINK15"/>
      <w:bookmarkStart w:id="44" w:name="OLE_LINK16"/>
      <w:r>
        <w:rPr>
          <w:rFonts w:hint="eastAsia"/>
        </w:rPr>
        <w:t>如果状态是已被覆盖或已被取消，则不</w:t>
      </w:r>
      <w:bookmarkEnd w:id="40"/>
      <w:bookmarkEnd w:id="41"/>
      <w:r>
        <w:rPr>
          <w:rFonts w:hint="eastAsia"/>
        </w:rPr>
        <w:t>出现</w:t>
      </w:r>
      <w:bookmarkEnd w:id="42"/>
      <w:bookmarkEnd w:id="43"/>
      <w:bookmarkEnd w:id="44"/>
      <w:r>
        <w:rPr>
          <w:rFonts w:hint="eastAsia"/>
        </w:rPr>
        <w:t>）</w:t>
      </w:r>
    </w:p>
    <w:p w:rsidR="00876A93" w:rsidRDefault="00876A93" w:rsidP="00876A93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取消（如果状态是已被覆盖或已被取消，则不出现）</w:t>
      </w:r>
    </w:p>
    <w:p w:rsidR="00876A93" w:rsidRDefault="00876A93" w:rsidP="00876A93"/>
    <w:p w:rsidR="00876A93" w:rsidRDefault="00876A93" w:rsidP="00876A93">
      <w:pPr>
        <w:pStyle w:val="3"/>
        <w:numPr>
          <w:ilvl w:val="0"/>
          <w:numId w:val="18"/>
        </w:numPr>
      </w:pPr>
      <w:bookmarkStart w:id="45" w:name="OLE_LINK20"/>
      <w:bookmarkStart w:id="46" w:name="OLE_LINK21"/>
      <w:bookmarkStart w:id="47" w:name="_Toc516846714"/>
      <w:r>
        <w:rPr>
          <w:rFonts w:hint="eastAsia"/>
        </w:rPr>
        <w:t>颁发结果详情页</w:t>
      </w:r>
      <w:bookmarkEnd w:id="45"/>
      <w:bookmarkEnd w:id="46"/>
      <w:bookmarkEnd w:id="47"/>
    </w:p>
    <w:p w:rsidR="00876A93" w:rsidRDefault="00876A93" w:rsidP="00876A93">
      <w:r>
        <w:rPr>
          <w:rFonts w:hint="eastAsia"/>
        </w:rPr>
        <w:t>显示：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ID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颁发时间（用它做倒序）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文件名（链接，点击可下载文件查看）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证书名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证书种类哈希（链接，可查看当时的证书种类详情，参考</w:t>
      </w:r>
      <w:r w:rsidRPr="003E2F58">
        <w:t>证书管理的详情页面</w:t>
      </w:r>
      <w:r>
        <w:rPr>
          <w:rFonts w:hint="eastAsia"/>
        </w:rPr>
        <w:t>）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结果（跳转到</w:t>
      </w:r>
      <w:r w:rsidRPr="00887AD9">
        <w:t>颁发结果</w:t>
      </w:r>
      <w:r>
        <w:rPr>
          <w:rFonts w:hint="eastAsia"/>
        </w:rPr>
        <w:t>学生</w:t>
      </w:r>
      <w:r w:rsidRPr="00887AD9">
        <w:t>列表页</w:t>
      </w:r>
      <w:r>
        <w:rPr>
          <w:rFonts w:hint="eastAsia"/>
        </w:rPr>
        <w:t>）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操作人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状态（颁发成功/颁发失败/已被覆盖//已被取消）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覆盖者ID（</w:t>
      </w:r>
      <w:bookmarkStart w:id="48" w:name="OLE_LINK22"/>
      <w:bookmarkStart w:id="49" w:name="OLE_LINK23"/>
      <w:bookmarkStart w:id="50" w:name="OLE_LINK24"/>
      <w:r>
        <w:rPr>
          <w:rFonts w:hint="eastAsia"/>
        </w:rPr>
        <w:t>链接， 跳转到颁发结果详情页</w:t>
      </w:r>
      <w:bookmarkEnd w:id="48"/>
      <w:bookmarkEnd w:id="49"/>
      <w:bookmarkEnd w:id="50"/>
      <w:r>
        <w:rPr>
          <w:rFonts w:hint="eastAsia"/>
        </w:rPr>
        <w:t>）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被覆盖者ID（链接， 跳转到颁发结果详情页）</w:t>
      </w:r>
    </w:p>
    <w:p w:rsidR="00876A93" w:rsidRDefault="00876A93" w:rsidP="00876A9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是否已发邮件通知</w:t>
      </w:r>
    </w:p>
    <w:p w:rsidR="00876A93" w:rsidRDefault="00876A93" w:rsidP="00876A93"/>
    <w:p w:rsidR="00876A93" w:rsidRDefault="00876A93" w:rsidP="00876A93">
      <w:pPr>
        <w:pStyle w:val="3"/>
        <w:numPr>
          <w:ilvl w:val="0"/>
          <w:numId w:val="18"/>
        </w:numPr>
      </w:pPr>
      <w:bookmarkStart w:id="51" w:name="OLE_LINK8"/>
      <w:bookmarkStart w:id="52" w:name="OLE_LINK9"/>
      <w:bookmarkStart w:id="53" w:name="_Toc516846715"/>
      <w:bookmarkStart w:id="54" w:name="_Toc516440755"/>
      <w:r>
        <w:rPr>
          <w:rFonts w:hint="eastAsia"/>
        </w:rPr>
        <w:t>颁发结果</w:t>
      </w:r>
      <w:bookmarkStart w:id="55" w:name="OLE_LINK28"/>
      <w:r>
        <w:rPr>
          <w:rFonts w:hint="eastAsia"/>
        </w:rPr>
        <w:t>学生</w:t>
      </w:r>
      <w:bookmarkEnd w:id="55"/>
      <w:r>
        <w:rPr>
          <w:rFonts w:hint="eastAsia"/>
        </w:rPr>
        <w:t>列表页</w:t>
      </w:r>
      <w:bookmarkEnd w:id="51"/>
      <w:bookmarkEnd w:id="52"/>
      <w:bookmarkEnd w:id="53"/>
    </w:p>
    <w:p w:rsidR="00876A93" w:rsidRDefault="00876A93" w:rsidP="00876A93">
      <w:r>
        <w:rPr>
          <w:rFonts w:hint="eastAsia"/>
        </w:rPr>
        <w:t>显示：</w:t>
      </w:r>
    </w:p>
    <w:p w:rsidR="00876A93" w:rsidRDefault="00876A93" w:rsidP="00876A93">
      <w:r>
        <w:rPr>
          <w:rFonts w:hint="eastAsia"/>
        </w:rPr>
        <w:t>过滤：</w:t>
      </w:r>
    </w:p>
    <w:p w:rsidR="00876A93" w:rsidRDefault="00876A93" w:rsidP="00876A93">
      <w:pPr>
        <w:pStyle w:val="a3"/>
        <w:numPr>
          <w:ilvl w:val="0"/>
          <w:numId w:val="24"/>
        </w:numPr>
        <w:ind w:firstLineChars="0"/>
      </w:pPr>
      <w:bookmarkStart w:id="56" w:name="OLE_LINK31"/>
      <w:r>
        <w:rPr>
          <w:rFonts w:hint="eastAsia"/>
        </w:rPr>
        <w:t>学生名</w:t>
      </w:r>
      <w:bookmarkEnd w:id="56"/>
      <w:r>
        <w:rPr>
          <w:rFonts w:hint="eastAsia"/>
        </w:rPr>
        <w:t>/证件号</w:t>
      </w:r>
    </w:p>
    <w:p w:rsidR="00876A93" w:rsidRDefault="00876A93" w:rsidP="00876A93"/>
    <w:p w:rsidR="00876A93" w:rsidRDefault="00876A93" w:rsidP="00876A93">
      <w:r>
        <w:rPr>
          <w:rFonts w:hint="eastAsia"/>
        </w:rPr>
        <w:t>一个列表， 内容为：</w:t>
      </w:r>
    </w:p>
    <w:p w:rsidR="00876A93" w:rsidRDefault="00876A93" w:rsidP="00876A9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学生名</w:t>
      </w:r>
    </w:p>
    <w:p w:rsidR="00876A93" w:rsidRDefault="00876A93" w:rsidP="00876A9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学生证件号</w:t>
      </w:r>
    </w:p>
    <w:p w:rsidR="00876A93" w:rsidRDefault="00876A93" w:rsidP="00876A9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证书哈希（如果是失败的，则有可能显示-）</w:t>
      </w:r>
    </w:p>
    <w:p w:rsidR="00876A93" w:rsidRDefault="00876A93" w:rsidP="00876A93">
      <w:pPr>
        <w:pStyle w:val="a3"/>
        <w:numPr>
          <w:ilvl w:val="0"/>
          <w:numId w:val="21"/>
        </w:numPr>
        <w:ind w:firstLineChars="0"/>
      </w:pPr>
      <w:bookmarkStart w:id="57" w:name="OLE_LINK10"/>
      <w:r>
        <w:rPr>
          <w:rFonts w:hint="eastAsia"/>
        </w:rPr>
        <w:lastRenderedPageBreak/>
        <w:t>失败原因</w:t>
      </w:r>
      <w:bookmarkEnd w:id="57"/>
    </w:p>
    <w:p w:rsidR="00876A93" w:rsidRDefault="00876A93" w:rsidP="00876A9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操作：</w:t>
      </w:r>
    </w:p>
    <w:p w:rsidR="00876A93" w:rsidRDefault="00876A93" w:rsidP="00876A93">
      <w:pPr>
        <w:pStyle w:val="a3"/>
        <w:numPr>
          <w:ilvl w:val="1"/>
          <w:numId w:val="21"/>
        </w:numPr>
        <w:ind w:firstLineChars="0"/>
        <w:rPr>
          <w:ins w:id="58" w:author="He Jiang Yan" w:date="2018-06-20T12:02:00Z"/>
        </w:rPr>
      </w:pPr>
      <w:r>
        <w:rPr>
          <w:rFonts w:hint="eastAsia"/>
        </w:rPr>
        <w:t>重新颁发</w:t>
      </w:r>
    </w:p>
    <w:p w:rsidR="008F1E95" w:rsidRDefault="008F1E95" w:rsidP="00876A93">
      <w:pPr>
        <w:pStyle w:val="a3"/>
        <w:numPr>
          <w:ilvl w:val="1"/>
          <w:numId w:val="21"/>
        </w:numPr>
        <w:ind w:firstLineChars="0"/>
      </w:pPr>
      <w:ins w:id="59" w:author="He Jiang Yan" w:date="2018-06-20T12:02:00Z">
        <w:r>
          <w:rPr>
            <w:rFonts w:hint="eastAsia"/>
          </w:rPr>
          <w:t>重新发送邮件</w:t>
        </w:r>
      </w:ins>
    </w:p>
    <w:p w:rsidR="00876A93" w:rsidRDefault="00876A93" w:rsidP="00876A93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取消</w:t>
      </w:r>
    </w:p>
    <w:p w:rsidR="00876A93" w:rsidRDefault="00876A93" w:rsidP="00876A93">
      <w:r>
        <w:rPr>
          <w:rFonts w:hint="eastAsia"/>
        </w:rPr>
        <w:t>注：如果相关的颁发记录的状态是已被覆盖或已被取消，则操作整列不出现。</w:t>
      </w:r>
    </w:p>
    <w:p w:rsidR="00876A93" w:rsidRPr="006D0B94" w:rsidRDefault="00876A93" w:rsidP="00876A93"/>
    <w:p w:rsidR="00876A93" w:rsidRDefault="00876A93" w:rsidP="00876A93">
      <w:pPr>
        <w:pStyle w:val="3"/>
        <w:numPr>
          <w:ilvl w:val="0"/>
          <w:numId w:val="18"/>
        </w:numPr>
      </w:pPr>
      <w:bookmarkStart w:id="60" w:name="_颁发记录的学生记录查询页面"/>
      <w:bookmarkStart w:id="61" w:name="OLE_LINK25"/>
      <w:bookmarkStart w:id="62" w:name="OLE_LINK26"/>
      <w:bookmarkStart w:id="63" w:name="OLE_LINK27"/>
      <w:bookmarkStart w:id="64" w:name="_Toc516846716"/>
      <w:bookmarkEnd w:id="60"/>
      <w:r>
        <w:rPr>
          <w:rFonts w:hint="eastAsia"/>
        </w:rPr>
        <w:t>颁发记录的学生记录查询页面</w:t>
      </w:r>
      <w:bookmarkEnd w:id="54"/>
      <w:bookmarkEnd w:id="61"/>
      <w:bookmarkEnd w:id="62"/>
      <w:bookmarkEnd w:id="63"/>
      <w:bookmarkEnd w:id="64"/>
    </w:p>
    <w:p w:rsidR="00876A93" w:rsidRDefault="00876A93" w:rsidP="00876A9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搜索：</w:t>
      </w:r>
    </w:p>
    <w:p w:rsidR="00876A93" w:rsidRDefault="00876A93" w:rsidP="00876A93">
      <w:pPr>
        <w:pStyle w:val="a3"/>
        <w:numPr>
          <w:ilvl w:val="1"/>
          <w:numId w:val="23"/>
        </w:numPr>
        <w:ind w:firstLineChars="0"/>
      </w:pPr>
      <w:bookmarkStart w:id="65" w:name="OLE_LINK32"/>
      <w:r>
        <w:rPr>
          <w:rFonts w:hint="eastAsia"/>
        </w:rPr>
        <w:t>学生名/证件号</w:t>
      </w:r>
      <w:bookmarkEnd w:id="65"/>
      <w:r>
        <w:rPr>
          <w:rFonts w:hint="eastAsia"/>
        </w:rPr>
        <w:t>（必选）</w:t>
      </w:r>
    </w:p>
    <w:p w:rsidR="00876A93" w:rsidRDefault="00876A93" w:rsidP="00876A93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颁发时间</w:t>
      </w:r>
    </w:p>
    <w:p w:rsidR="00876A93" w:rsidRDefault="00876A93" w:rsidP="00876A93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证</w:t>
      </w:r>
      <w:del w:id="66" w:author="He Jiang Yan" w:date="2018-06-20T12:05:00Z">
        <w:r w:rsidDel="002655F8">
          <w:rPr>
            <w:rFonts w:hint="eastAsia"/>
          </w:rPr>
          <w:delText>件</w:delText>
        </w:r>
      </w:del>
      <w:ins w:id="67" w:author="He Jiang Yan" w:date="2018-06-20T12:05:00Z">
        <w:r w:rsidR="002655F8">
          <w:rPr>
            <w:rFonts w:hint="eastAsia"/>
          </w:rPr>
          <w:t>书</w:t>
        </w:r>
      </w:ins>
      <w:r>
        <w:rPr>
          <w:rFonts w:hint="eastAsia"/>
        </w:rPr>
        <w:t>种类（该机构所有的有效的证</w:t>
      </w:r>
      <w:del w:id="68" w:author="He Jiang Yan" w:date="2018-06-20T12:04:00Z">
        <w:r w:rsidDel="002655F8">
          <w:rPr>
            <w:rFonts w:hint="eastAsia"/>
          </w:rPr>
          <w:delText>件</w:delText>
        </w:r>
      </w:del>
      <w:ins w:id="69" w:author="He Jiang Yan" w:date="2018-06-20T12:04:00Z">
        <w:r w:rsidR="002655F8">
          <w:rPr>
            <w:rFonts w:hint="eastAsia"/>
          </w:rPr>
          <w:t>书</w:t>
        </w:r>
      </w:ins>
      <w:r>
        <w:rPr>
          <w:rFonts w:hint="eastAsia"/>
        </w:rPr>
        <w:t>种类）</w:t>
      </w:r>
    </w:p>
    <w:p w:rsidR="00876A93" w:rsidRDefault="00876A93" w:rsidP="00876A9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列表：</w:t>
      </w:r>
    </w:p>
    <w:p w:rsidR="00876A93" w:rsidRDefault="00876A93" w:rsidP="00876A93">
      <w:pPr>
        <w:pStyle w:val="a3"/>
        <w:ind w:left="360" w:firstLineChars="0" w:firstLine="0"/>
      </w:pPr>
      <w:r>
        <w:rPr>
          <w:rFonts w:hint="eastAsia"/>
        </w:rPr>
        <w:t>同</w:t>
      </w:r>
      <w:r w:rsidRPr="004139F6">
        <w:t>5.</w:t>
      </w:r>
      <w:r w:rsidRPr="004139F6">
        <w:tab/>
      </w:r>
      <w:hyperlink w:anchor="_颁发记录的列表页面" w:history="1">
        <w:r w:rsidRPr="004139F6">
          <w:rPr>
            <w:rStyle w:val="a4"/>
          </w:rPr>
          <w:t>颁发记录的列表页面</w:t>
        </w:r>
      </w:hyperlink>
      <w:r>
        <w:rPr>
          <w:rFonts w:hint="eastAsia"/>
        </w:rPr>
        <w:t>里的列表。但是点击结果时，会自动以输入的学生名/证件号作为结果页的过滤值</w:t>
      </w:r>
    </w:p>
    <w:p w:rsidR="00876A93" w:rsidRDefault="00876A93" w:rsidP="00876A93"/>
    <w:p w:rsidR="00876A93" w:rsidRDefault="00876A93" w:rsidP="00876A93">
      <w:pPr>
        <w:pStyle w:val="3"/>
        <w:numPr>
          <w:ilvl w:val="0"/>
          <w:numId w:val="18"/>
        </w:numPr>
      </w:pPr>
      <w:bookmarkStart w:id="70" w:name="_Toc516440757"/>
      <w:bookmarkStart w:id="71" w:name="_Toc516846717"/>
      <w:r>
        <w:rPr>
          <w:rFonts w:hint="eastAsia"/>
        </w:rPr>
        <w:t>证书管理列表页面</w:t>
      </w:r>
      <w:bookmarkEnd w:id="70"/>
      <w:bookmarkEnd w:id="71"/>
    </w:p>
    <w:p w:rsidR="00876A93" w:rsidRDefault="00876A93" w:rsidP="00876A93">
      <w:r>
        <w:rPr>
          <w:rFonts w:hint="eastAsia"/>
        </w:rPr>
        <w:t>显示：</w:t>
      </w:r>
    </w:p>
    <w:p w:rsidR="00876A93" w:rsidRDefault="00876A93" w:rsidP="00876A93">
      <w:r>
        <w:rPr>
          <w:rFonts w:hint="eastAsia"/>
        </w:rPr>
        <w:t>搜索：</w:t>
      </w:r>
    </w:p>
    <w:p w:rsidR="00876A93" w:rsidRDefault="00876A93" w:rsidP="00876A93">
      <w:r>
        <w:rPr>
          <w:rFonts w:hint="eastAsia"/>
        </w:rPr>
        <w:t>证书名/证书编号</w:t>
      </w:r>
      <w:r>
        <w:t>前缀</w:t>
      </w:r>
    </w:p>
    <w:p w:rsidR="00876A93" w:rsidRDefault="00876A93" w:rsidP="00876A93"/>
    <w:p w:rsidR="00876A93" w:rsidRDefault="00876A93" w:rsidP="00876A93">
      <w:r>
        <w:rPr>
          <w:rFonts w:hint="eastAsia"/>
        </w:rPr>
        <w:t>列表：</w:t>
      </w:r>
    </w:p>
    <w:p w:rsidR="00876A93" w:rsidRDefault="00876A93" w:rsidP="00876A93">
      <w:pPr>
        <w:pStyle w:val="a3"/>
        <w:numPr>
          <w:ilvl w:val="0"/>
          <w:numId w:val="25"/>
        </w:numPr>
        <w:ind w:firstLineChars="0"/>
      </w:pPr>
      <w:r>
        <w:t>证书名</w:t>
      </w:r>
      <w:r>
        <w:rPr>
          <w:rFonts w:hint="eastAsia"/>
        </w:rPr>
        <w:t>（链接，跳转到详情页）</w:t>
      </w:r>
    </w:p>
    <w:p w:rsidR="00876A93" w:rsidRDefault="00876A93" w:rsidP="00876A93">
      <w:pPr>
        <w:pStyle w:val="a3"/>
        <w:numPr>
          <w:ilvl w:val="0"/>
          <w:numId w:val="25"/>
        </w:numPr>
        <w:ind w:firstLineChars="0"/>
      </w:pPr>
      <w:r>
        <w:t>证书编号前缀</w:t>
      </w:r>
    </w:p>
    <w:p w:rsidR="00876A93" w:rsidRDefault="00876A93" w:rsidP="00876A93">
      <w:pPr>
        <w:pStyle w:val="a3"/>
        <w:numPr>
          <w:ilvl w:val="0"/>
          <w:numId w:val="25"/>
        </w:numPr>
        <w:ind w:firstLineChars="0"/>
      </w:pPr>
      <w:r>
        <w:t>简介</w:t>
      </w:r>
    </w:p>
    <w:p w:rsidR="00876A93" w:rsidRDefault="00876A93" w:rsidP="00876A93">
      <w:pPr>
        <w:pStyle w:val="a3"/>
        <w:numPr>
          <w:ilvl w:val="0"/>
          <w:numId w:val="25"/>
        </w:numPr>
        <w:ind w:firstLineChars="0"/>
      </w:pPr>
      <w:r>
        <w:t>证书模板内容</w:t>
      </w:r>
    </w:p>
    <w:p w:rsidR="00876A93" w:rsidRDefault="00876A93" w:rsidP="00876A93">
      <w:pPr>
        <w:pStyle w:val="a3"/>
        <w:numPr>
          <w:ilvl w:val="0"/>
          <w:numId w:val="25"/>
        </w:numPr>
        <w:ind w:firstLineChars="0"/>
      </w:pPr>
      <w:r>
        <w:t>是否公开</w:t>
      </w:r>
    </w:p>
    <w:p w:rsidR="00876A93" w:rsidRDefault="00876A93" w:rsidP="00876A9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添加按钮（跳转到内容为空的详情页面）</w:t>
      </w:r>
    </w:p>
    <w:p w:rsidR="00876A93" w:rsidRPr="002E1F37" w:rsidRDefault="00876A93" w:rsidP="00876A93"/>
    <w:p w:rsidR="00876A93" w:rsidRDefault="00876A93" w:rsidP="00876A93">
      <w:pPr>
        <w:pStyle w:val="3"/>
        <w:numPr>
          <w:ilvl w:val="0"/>
          <w:numId w:val="18"/>
        </w:numPr>
      </w:pPr>
      <w:bookmarkStart w:id="72" w:name="_Toc516440758"/>
      <w:bookmarkStart w:id="73" w:name="_Toc516846718"/>
      <w:r>
        <w:rPr>
          <w:rFonts w:hint="eastAsia"/>
        </w:rPr>
        <w:t>证书管理的详情页面</w:t>
      </w:r>
      <w:bookmarkEnd w:id="72"/>
      <w:bookmarkEnd w:id="73"/>
    </w:p>
    <w:p w:rsidR="00876A93" w:rsidRDefault="00876A93" w:rsidP="00876A93">
      <w:r>
        <w:rPr>
          <w:rFonts w:hint="eastAsia"/>
        </w:rPr>
        <w:t>显示：</w:t>
      </w:r>
    </w:p>
    <w:p w:rsidR="00876A93" w:rsidRDefault="00876A93" w:rsidP="00876A9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证书名（必填）</w:t>
      </w:r>
    </w:p>
    <w:p w:rsidR="00876A93" w:rsidRDefault="00876A93" w:rsidP="00876A93">
      <w:pPr>
        <w:pStyle w:val="a3"/>
        <w:numPr>
          <w:ilvl w:val="0"/>
          <w:numId w:val="26"/>
        </w:numPr>
        <w:ind w:firstLineChars="0"/>
      </w:pPr>
      <w:bookmarkStart w:id="74" w:name="OLE_LINK35"/>
      <w:bookmarkStart w:id="75" w:name="OLE_LINK36"/>
      <w:bookmarkStart w:id="76" w:name="OLE_LINK37"/>
      <w:r>
        <w:rPr>
          <w:rFonts w:hint="eastAsia"/>
        </w:rPr>
        <w:t>证书编号</w:t>
      </w:r>
      <w:bookmarkStart w:id="77" w:name="OLE_LINK38"/>
      <w:bookmarkStart w:id="78" w:name="OLE_LINK39"/>
      <w:bookmarkStart w:id="79" w:name="OLE_LINK40"/>
      <w:bookmarkStart w:id="80" w:name="OLE_LINK41"/>
      <w:bookmarkEnd w:id="74"/>
      <w:bookmarkEnd w:id="75"/>
      <w:bookmarkEnd w:id="76"/>
      <w:r>
        <w:rPr>
          <w:rFonts w:hint="eastAsia"/>
        </w:rPr>
        <w:t>前缀</w:t>
      </w:r>
      <w:bookmarkEnd w:id="77"/>
      <w:bookmarkEnd w:id="78"/>
      <w:bookmarkEnd w:id="79"/>
      <w:bookmarkEnd w:id="80"/>
      <w:r>
        <w:rPr>
          <w:rFonts w:hint="eastAsia"/>
        </w:rPr>
        <w:t>（必填，6个字母或数字）</w:t>
      </w:r>
    </w:p>
    <w:p w:rsidR="00876A93" w:rsidRDefault="00876A93" w:rsidP="00876A9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简介（必填</w:t>
      </w:r>
      <w:ins w:id="81" w:author="He Jiang Yan" w:date="2018-06-20T12:08:00Z">
        <w:r w:rsidR="002655F8">
          <w:rPr>
            <w:rFonts w:hint="eastAsia"/>
          </w:rPr>
          <w:t>，最多40个字符</w:t>
        </w:r>
      </w:ins>
      <w:r>
        <w:rPr>
          <w:rFonts w:hint="eastAsia"/>
        </w:rPr>
        <w:t>）</w:t>
      </w:r>
    </w:p>
    <w:p w:rsidR="00876A93" w:rsidRDefault="00876A93" w:rsidP="00876A9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证书模板内容（必填，需要替换的内容用{{英文字母/数字/</w:t>
      </w:r>
      <w:r>
        <w:t>_/</w:t>
      </w:r>
      <w:r>
        <w:rPr>
          <w:rFonts w:hint="eastAsia"/>
        </w:rPr>
        <w:t>中文，区分大小写}}占位符替代。 比如，{</w:t>
      </w:r>
      <w:r>
        <w:t>{year}}</w:t>
      </w:r>
      <w:ins w:id="82" w:author="He Jiang Yan" w:date="2018-06-20T12:08:00Z">
        <w:r w:rsidR="002655F8">
          <w:rPr>
            <w:rFonts w:hint="eastAsia"/>
          </w:rPr>
          <w:t>，最多</w:t>
        </w:r>
      </w:ins>
      <w:ins w:id="83" w:author="He Jiang Yan" w:date="2018-06-20T12:14:00Z">
        <w:r w:rsidR="00B05A22">
          <w:rPr>
            <w:rFonts w:hint="eastAsia"/>
          </w:rPr>
          <w:t>2</w:t>
        </w:r>
      </w:ins>
      <w:ins w:id="84" w:author="He Jiang Yan" w:date="2018-06-20T12:08:00Z">
        <w:r w:rsidR="002655F8">
          <w:rPr>
            <w:rFonts w:hint="eastAsia"/>
          </w:rPr>
          <w:t>00个字符</w:t>
        </w:r>
      </w:ins>
      <w:r>
        <w:rPr>
          <w:rFonts w:hint="eastAsia"/>
        </w:rPr>
        <w:t>）</w:t>
      </w:r>
    </w:p>
    <w:p w:rsidR="00876A93" w:rsidRPr="007763A3" w:rsidRDefault="00876A93" w:rsidP="00876A93">
      <w:pPr>
        <w:pStyle w:val="a3"/>
        <w:numPr>
          <w:ilvl w:val="1"/>
          <w:numId w:val="26"/>
        </w:numPr>
        <w:ind w:firstLineChars="0"/>
        <w:rPr>
          <w:i/>
          <w:highlight w:val="yellow"/>
        </w:rPr>
      </w:pPr>
      <w:r w:rsidRPr="007763A3">
        <w:rPr>
          <w:rFonts w:hint="eastAsia"/>
          <w:i/>
          <w:highlight w:val="yellow"/>
        </w:rPr>
        <w:lastRenderedPageBreak/>
        <w:t>如果证书需要显示证件号，需要在</w:t>
      </w:r>
      <w:proofErr w:type="gramStart"/>
      <w:r w:rsidRPr="007763A3">
        <w:rPr>
          <w:rFonts w:hint="eastAsia"/>
          <w:i/>
          <w:highlight w:val="yellow"/>
        </w:rPr>
        <w:t>证件号占位</w:t>
      </w:r>
      <w:proofErr w:type="gramEnd"/>
      <w:r w:rsidRPr="007763A3">
        <w:rPr>
          <w:rFonts w:hint="eastAsia"/>
          <w:i/>
          <w:highlight w:val="yellow"/>
        </w:rPr>
        <w:t>符后附上“:</w:t>
      </w:r>
      <w:r w:rsidRPr="007763A3">
        <w:rPr>
          <w:i/>
          <w:highlight w:val="yellow"/>
        </w:rPr>
        <w:t>c</w:t>
      </w:r>
      <w:r w:rsidRPr="007763A3">
        <w:rPr>
          <w:rFonts w:hint="eastAsia"/>
          <w:i/>
          <w:highlight w:val="yellow"/>
        </w:rPr>
        <w:t>”的标识。</w:t>
      </w:r>
      <w:r>
        <w:rPr>
          <w:rFonts w:hint="eastAsia"/>
          <w:i/>
          <w:highlight w:val="yellow"/>
        </w:rPr>
        <w:t>分享时，会做脱敏处理。</w:t>
      </w:r>
    </w:p>
    <w:p w:rsidR="00876A93" w:rsidRDefault="00876A93" w:rsidP="00876A9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是否公开（可编辑，用于分享时的展示，默认公开。注，</w:t>
      </w:r>
      <w:bookmarkStart w:id="85" w:name="OLE_LINK45"/>
      <w:r>
        <w:rPr>
          <w:rFonts w:hint="eastAsia"/>
        </w:rPr>
        <w:t>只是展示证书名和简介</w:t>
      </w:r>
      <w:bookmarkEnd w:id="85"/>
      <w:r>
        <w:rPr>
          <w:rFonts w:hint="eastAsia"/>
        </w:rPr>
        <w:t>）</w:t>
      </w:r>
    </w:p>
    <w:p w:rsidR="00876A93" w:rsidRDefault="00876A93" w:rsidP="00876A93">
      <w:pPr>
        <w:pStyle w:val="a3"/>
        <w:numPr>
          <w:ilvl w:val="0"/>
          <w:numId w:val="26"/>
        </w:numPr>
        <w:ind w:firstLineChars="0"/>
        <w:rPr>
          <w:ins w:id="86" w:author="He Jiang Yan" w:date="2018-06-20T12:15:00Z"/>
        </w:rPr>
      </w:pPr>
      <w:r>
        <w:rPr>
          <w:rFonts w:hint="eastAsia"/>
        </w:rPr>
        <w:t>选择或添加课程（选填，添加课程的方法，参考创建课程story。这一版暂不提供）</w:t>
      </w:r>
    </w:p>
    <w:p w:rsidR="00B2501A" w:rsidRDefault="00B2501A" w:rsidP="00876A93">
      <w:pPr>
        <w:pStyle w:val="a3"/>
        <w:numPr>
          <w:ilvl w:val="0"/>
          <w:numId w:val="26"/>
        </w:numPr>
        <w:ind w:firstLineChars="0"/>
      </w:pPr>
      <w:ins w:id="87" w:author="He Jiang Yan" w:date="2018-06-20T12:15:00Z">
        <w:r>
          <w:rPr>
            <w:rFonts w:hint="eastAsia"/>
          </w:rPr>
          <w:t>7.预览按钮</w:t>
        </w:r>
      </w:ins>
    </w:p>
    <w:p w:rsidR="00876A93" w:rsidRDefault="00876A93" w:rsidP="00876A93"/>
    <w:p w:rsidR="00876A93" w:rsidRDefault="00876A93" w:rsidP="00876A93">
      <w:r>
        <w:rPr>
          <w:rFonts w:hint="eastAsia"/>
        </w:rPr>
        <w:t>注，</w:t>
      </w:r>
    </w:p>
    <w:p w:rsidR="00876A93" w:rsidRDefault="00876A93" w:rsidP="00876A9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证书编号前缀</w:t>
      </w:r>
      <w:proofErr w:type="gramStart"/>
      <w:r>
        <w:rPr>
          <w:rFonts w:hint="eastAsia"/>
        </w:rPr>
        <w:t>旁需要</w:t>
      </w:r>
      <w:proofErr w:type="gramEnd"/>
      <w:r>
        <w:rPr>
          <w:rFonts w:hint="eastAsia"/>
        </w:rPr>
        <w:t>显示“？”，点击后显示证书编号规则说明。</w:t>
      </w:r>
    </w:p>
    <w:p w:rsidR="00876A93" w:rsidRDefault="00876A93" w:rsidP="00876A9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证书模板内容</w:t>
      </w:r>
      <w:bookmarkStart w:id="88" w:name="OLE_LINK42"/>
      <w:bookmarkStart w:id="89" w:name="OLE_LINK43"/>
      <w:bookmarkStart w:id="90" w:name="OLE_LINK44"/>
      <w:proofErr w:type="gramStart"/>
      <w:r>
        <w:rPr>
          <w:rFonts w:hint="eastAsia"/>
        </w:rPr>
        <w:t>旁需要</w:t>
      </w:r>
      <w:proofErr w:type="gramEnd"/>
      <w:r>
        <w:rPr>
          <w:rFonts w:hint="eastAsia"/>
        </w:rPr>
        <w:t>显示“？”，点击后显示如何</w:t>
      </w:r>
      <w:proofErr w:type="gramStart"/>
      <w:r>
        <w:rPr>
          <w:rFonts w:hint="eastAsia"/>
        </w:rPr>
        <w:t>添加</w:t>
      </w:r>
      <w:proofErr w:type="gramEnd"/>
      <w:r>
        <w:rPr>
          <w:rFonts w:hint="eastAsia"/>
        </w:rPr>
        <w:t>占位符的说明。</w:t>
      </w:r>
      <w:bookmarkEnd w:id="88"/>
      <w:bookmarkEnd w:id="89"/>
      <w:bookmarkEnd w:id="90"/>
    </w:p>
    <w:p w:rsidR="00876A93" w:rsidRDefault="00876A93" w:rsidP="00876A9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是否公开</w:t>
      </w:r>
      <w:proofErr w:type="gramStart"/>
      <w:r>
        <w:rPr>
          <w:rFonts w:hint="eastAsia"/>
        </w:rPr>
        <w:t>旁需要</w:t>
      </w:r>
      <w:proofErr w:type="gramEnd"/>
      <w:r>
        <w:rPr>
          <w:rFonts w:hint="eastAsia"/>
        </w:rPr>
        <w:t>显示“？”，点击后显示该字段时用于分享的说明，并注明只是展示证书名和简介。</w:t>
      </w:r>
    </w:p>
    <w:p w:rsidR="00876A93" w:rsidRDefault="00876A93" w:rsidP="00876A9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模板内容需要提供一个常见模板的联动提示。</w:t>
      </w:r>
    </w:p>
    <w:p w:rsidR="00876A93" w:rsidRDefault="00876A93" w:rsidP="00876A93"/>
    <w:p w:rsidR="00876A93" w:rsidRDefault="00796020" w:rsidP="00876A93">
      <w:pPr>
        <w:pStyle w:val="3"/>
        <w:numPr>
          <w:ilvl w:val="0"/>
          <w:numId w:val="18"/>
        </w:numPr>
      </w:pPr>
      <w:bookmarkStart w:id="91" w:name="_Toc516846719"/>
      <w:bookmarkStart w:id="92" w:name="_Toc516440759"/>
      <w:r>
        <w:rPr>
          <w:rFonts w:hint="eastAsia"/>
        </w:rPr>
        <w:t>查询</w:t>
      </w:r>
      <w:r w:rsidR="00876A93">
        <w:rPr>
          <w:rFonts w:hint="eastAsia"/>
        </w:rPr>
        <w:t>验证</w:t>
      </w:r>
      <w:bookmarkEnd w:id="91"/>
      <w:r>
        <w:rPr>
          <w:rFonts w:hint="eastAsia"/>
        </w:rPr>
        <w:t>页面</w:t>
      </w:r>
    </w:p>
    <w:p w:rsidR="00796020" w:rsidRDefault="00796020" w:rsidP="0018067A">
      <w:r>
        <w:rPr>
          <w:rFonts w:hint="eastAsia"/>
        </w:rPr>
        <w:t>显示：</w:t>
      </w:r>
    </w:p>
    <w:p w:rsidR="00876A93" w:rsidRDefault="00876A93" w:rsidP="0018067A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证书编号</w:t>
      </w:r>
    </w:p>
    <w:p w:rsidR="00876A93" w:rsidRDefault="00876A93" w:rsidP="0018067A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验证码</w:t>
      </w:r>
    </w:p>
    <w:p w:rsidR="00876A93" w:rsidRDefault="00876A93" w:rsidP="00876A93">
      <w:pPr>
        <w:pStyle w:val="3"/>
        <w:numPr>
          <w:ilvl w:val="0"/>
          <w:numId w:val="18"/>
        </w:numPr>
      </w:pPr>
      <w:bookmarkStart w:id="93" w:name="_Toc516846720"/>
      <w:del w:id="94" w:author="He Jiang Yan" w:date="2018-06-20T12:18:00Z">
        <w:r w:rsidDel="00AA458E">
          <w:rPr>
            <w:rFonts w:hint="eastAsia"/>
          </w:rPr>
          <w:delText>验证之后的</w:delText>
        </w:r>
      </w:del>
      <w:r>
        <w:rPr>
          <w:rFonts w:hint="eastAsia"/>
        </w:rPr>
        <w:t>证书详情页面</w:t>
      </w:r>
      <w:bookmarkEnd w:id="92"/>
      <w:bookmarkEnd w:id="93"/>
    </w:p>
    <w:p w:rsidR="00876A93" w:rsidRDefault="00876A93" w:rsidP="00876A93">
      <w:r>
        <w:rPr>
          <w:rFonts w:hint="eastAsia"/>
        </w:rPr>
        <w:t>显示：</w:t>
      </w:r>
    </w:p>
    <w:p w:rsidR="00876A93" w:rsidRDefault="00876A93" w:rsidP="00876A9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证书的图（处理过的图，如果是已被取消的证书，底图为灰色，并有一个水印显示“已被取消”）</w:t>
      </w:r>
    </w:p>
    <w:p w:rsidR="00876A93" w:rsidRDefault="00876A93" w:rsidP="00876A9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证书的交易哈希</w:t>
      </w:r>
    </w:p>
    <w:p w:rsidR="00876A93" w:rsidRDefault="00876A93" w:rsidP="00876A9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证书种类的哈希（链接，点击打开证书的简介）</w:t>
      </w:r>
    </w:p>
    <w:p w:rsidR="00876A93" w:rsidRDefault="00876A93" w:rsidP="00876A93">
      <w:pPr>
        <w:pStyle w:val="a3"/>
        <w:numPr>
          <w:ilvl w:val="0"/>
          <w:numId w:val="28"/>
        </w:numPr>
        <w:ind w:firstLineChars="0"/>
        <w:rPr>
          <w:ins w:id="95" w:author="He Jiang Yan" w:date="2018-06-20T14:14:00Z"/>
        </w:rPr>
      </w:pPr>
      <w:r>
        <w:rPr>
          <w:rFonts w:hint="eastAsia"/>
        </w:rPr>
        <w:t>机构简介（链接）</w:t>
      </w:r>
      <w:bookmarkStart w:id="96" w:name="_GoBack"/>
      <w:bookmarkEnd w:id="96"/>
    </w:p>
    <w:p w:rsidR="00756246" w:rsidRDefault="00756246" w:rsidP="00876A93">
      <w:pPr>
        <w:pStyle w:val="a3"/>
        <w:numPr>
          <w:ilvl w:val="0"/>
          <w:numId w:val="28"/>
        </w:numPr>
        <w:ind w:firstLineChars="0"/>
      </w:pPr>
      <w:ins w:id="97" w:author="He Jiang Yan" w:date="2018-06-20T14:14:00Z">
        <w:r>
          <w:rPr>
            <w:rFonts w:hint="eastAsia"/>
          </w:rPr>
          <w:t>颁发时间</w:t>
        </w:r>
      </w:ins>
    </w:p>
    <w:p w:rsidR="00876A93" w:rsidRDefault="00876A93" w:rsidP="00876A93">
      <w:pPr>
        <w:pStyle w:val="a3"/>
        <w:numPr>
          <w:ilvl w:val="0"/>
          <w:numId w:val="28"/>
        </w:numPr>
        <w:ind w:firstLineChars="0"/>
        <w:rPr>
          <w:ins w:id="98" w:author="He Jiang Yan" w:date="2018-06-20T12:18:00Z"/>
        </w:rPr>
      </w:pPr>
      <w:r>
        <w:rPr>
          <w:rFonts w:hint="eastAsia"/>
        </w:rPr>
        <w:t>备注（提示用户可用哈</w:t>
      </w:r>
      <w:proofErr w:type="gramStart"/>
      <w:r>
        <w:rPr>
          <w:rFonts w:hint="eastAsia"/>
        </w:rPr>
        <w:t>希值去</w:t>
      </w:r>
      <w:proofErr w:type="gramEnd"/>
      <w:r>
        <w:rPr>
          <w:rFonts w:hint="eastAsia"/>
        </w:rPr>
        <w:t>到</w:t>
      </w:r>
      <w:proofErr w:type="gramStart"/>
      <w:r>
        <w:rPr>
          <w:rFonts w:hint="eastAsia"/>
        </w:rPr>
        <w:t>梧桐链存证</w:t>
      </w:r>
      <w:proofErr w:type="gramEnd"/>
      <w:r>
        <w:rPr>
          <w:rFonts w:hint="eastAsia"/>
        </w:rPr>
        <w:t>平台查看上链的数据。）</w:t>
      </w:r>
    </w:p>
    <w:p w:rsidR="00AA458E" w:rsidRDefault="00AA458E" w:rsidP="00876A93">
      <w:pPr>
        <w:pStyle w:val="a3"/>
        <w:numPr>
          <w:ilvl w:val="0"/>
          <w:numId w:val="28"/>
        </w:numPr>
        <w:ind w:firstLineChars="0"/>
      </w:pPr>
      <w:ins w:id="99" w:author="He Jiang Yan" w:date="2018-06-20T12:19:00Z">
        <w:r>
          <w:rPr>
            <w:rFonts w:hint="eastAsia"/>
          </w:rPr>
          <w:t>分享按钮</w:t>
        </w:r>
      </w:ins>
    </w:p>
    <w:p w:rsidR="00876A93" w:rsidRDefault="00876A93" w:rsidP="0018067A">
      <w:pPr>
        <w:pStyle w:val="3"/>
        <w:numPr>
          <w:ilvl w:val="0"/>
          <w:numId w:val="18"/>
        </w:numPr>
      </w:pPr>
      <w:bookmarkStart w:id="100" w:name="_Toc516440760"/>
      <w:bookmarkStart w:id="101" w:name="_Toc516846721"/>
      <w:r>
        <w:rPr>
          <w:rFonts w:hint="eastAsia"/>
        </w:rPr>
        <w:t>分享的证书详情页面</w:t>
      </w:r>
      <w:bookmarkEnd w:id="100"/>
      <w:bookmarkEnd w:id="101"/>
    </w:p>
    <w:p w:rsidR="00876A93" w:rsidRDefault="00876A93" w:rsidP="00876A93">
      <w:r>
        <w:rPr>
          <w:rFonts w:hint="eastAsia"/>
        </w:rPr>
        <w:t>显示：</w:t>
      </w:r>
    </w:p>
    <w:p w:rsidR="00876A93" w:rsidRDefault="00876A93" w:rsidP="00876A93">
      <w:r>
        <w:rPr>
          <w:rFonts w:hint="eastAsia"/>
        </w:rPr>
        <w:t>同上，但是没有备注字段。但是这是一个独立的页面。需要有自己的头部和底部。并且需要放上公司的</w:t>
      </w:r>
      <w:proofErr w:type="gramStart"/>
      <w:r>
        <w:rPr>
          <w:rFonts w:hint="eastAsia"/>
        </w:rPr>
        <w:t>二维码和</w:t>
      </w:r>
      <w:proofErr w:type="gramEnd"/>
      <w:r>
        <w:rPr>
          <w:rFonts w:hint="eastAsia"/>
        </w:rPr>
        <w:t>培训部的二维码。要有一些类似俏皮话的术语，比如，经过数个寒暑，xxx终于获得了金光闪闪的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证书。</w:t>
      </w:r>
    </w:p>
    <w:p w:rsidR="00876A93" w:rsidRDefault="00876A93" w:rsidP="00876A93"/>
    <w:p w:rsidR="00876A93" w:rsidRDefault="00876A93" w:rsidP="0018067A">
      <w:pPr>
        <w:pStyle w:val="3"/>
        <w:numPr>
          <w:ilvl w:val="0"/>
          <w:numId w:val="18"/>
        </w:numPr>
      </w:pPr>
      <w:bookmarkStart w:id="102" w:name="_Toc516440761"/>
      <w:bookmarkStart w:id="103" w:name="_Toc516846722"/>
      <w:r>
        <w:rPr>
          <w:rFonts w:hint="eastAsia"/>
        </w:rPr>
        <w:lastRenderedPageBreak/>
        <w:t>证书种类介绍页</w:t>
      </w:r>
      <w:bookmarkEnd w:id="102"/>
      <w:bookmarkEnd w:id="103"/>
    </w:p>
    <w:p w:rsidR="00876A93" w:rsidRDefault="00876A93" w:rsidP="00876A93">
      <w:r>
        <w:rPr>
          <w:rFonts w:hint="eastAsia"/>
        </w:rPr>
        <w:t>显示证书名和简介</w:t>
      </w:r>
    </w:p>
    <w:p w:rsidR="00876A93" w:rsidRDefault="00876A93" w:rsidP="00876A93"/>
    <w:p w:rsidR="00876A93" w:rsidRDefault="00876A93" w:rsidP="0018067A">
      <w:pPr>
        <w:pStyle w:val="3"/>
        <w:numPr>
          <w:ilvl w:val="0"/>
          <w:numId w:val="18"/>
        </w:numPr>
      </w:pPr>
      <w:bookmarkStart w:id="104" w:name="_Toc516846723"/>
      <w:r>
        <w:rPr>
          <w:rFonts w:hint="eastAsia"/>
        </w:rPr>
        <w:t>机构介绍页</w:t>
      </w:r>
      <w:bookmarkEnd w:id="104"/>
    </w:p>
    <w:p w:rsidR="00876A93" w:rsidRDefault="00876A93" w:rsidP="00876A93">
      <w:r>
        <w:rPr>
          <w:rFonts w:hint="eastAsia"/>
        </w:rPr>
        <w:t>显示机构logo和简介</w:t>
      </w:r>
    </w:p>
    <w:p w:rsidR="00876A93" w:rsidRDefault="00876A93" w:rsidP="00876A93"/>
    <w:p w:rsidR="00876A93" w:rsidRDefault="00876A93" w:rsidP="00876A93">
      <w:pPr>
        <w:pStyle w:val="2"/>
      </w:pPr>
      <w:bookmarkStart w:id="105" w:name="_Toc516440762"/>
      <w:bookmarkStart w:id="106" w:name="_Toc516846724"/>
      <w:r>
        <w:rPr>
          <w:rFonts w:hint="eastAsia"/>
        </w:rPr>
        <w:t>邮件模板</w:t>
      </w:r>
      <w:bookmarkEnd w:id="105"/>
      <w:bookmarkEnd w:id="106"/>
    </w:p>
    <w:p w:rsidR="00876A93" w:rsidRDefault="00876A93" w:rsidP="00876A93">
      <w:pPr>
        <w:pStyle w:val="3"/>
        <w:numPr>
          <w:ilvl w:val="0"/>
          <w:numId w:val="19"/>
        </w:numPr>
      </w:pPr>
      <w:bookmarkStart w:id="107" w:name="_Toc516440763"/>
      <w:bookmarkStart w:id="108" w:name="_Toc516846725"/>
      <w:r>
        <w:rPr>
          <w:rFonts w:hint="eastAsia"/>
        </w:rPr>
        <w:t>证书通知邮件</w:t>
      </w:r>
      <w:bookmarkEnd w:id="107"/>
      <w:bookmarkEnd w:id="108"/>
    </w:p>
    <w:p w:rsidR="0013516F" w:rsidRDefault="0013516F" w:rsidP="0013516F">
      <w:pPr>
        <w:rPr>
          <w:ins w:id="109" w:author="He Jiang Yan" w:date="2018-06-20T11:07:00Z"/>
        </w:rPr>
      </w:pPr>
      <w:ins w:id="110" w:author="He Jiang Yan" w:date="2018-06-20T11:07:00Z">
        <w:r>
          <w:rPr>
            <w:rFonts w:hint="eastAsia"/>
          </w:rPr>
          <w:t>From：梧桐链</w:t>
        </w:r>
      </w:ins>
      <w:ins w:id="111" w:author="He Jiang Yan" w:date="2018-06-20T11:15:00Z">
        <w:r>
          <w:rPr>
            <w:rFonts w:hint="eastAsia"/>
          </w:rPr>
          <w:t>证书信用系统服务</w:t>
        </w:r>
      </w:ins>
      <w:ins w:id="112" w:author="He Jiang Yan" w:date="2018-06-20T11:07:00Z">
        <w:r>
          <w:rPr>
            <w:rFonts w:hint="eastAsia"/>
          </w:rPr>
          <w:t>&lt;</w:t>
        </w:r>
      </w:ins>
      <w:ins w:id="113" w:author="He Jiang Yan" w:date="2018-06-20T11:15:00Z">
        <w:r w:rsidR="000433DB" w:rsidRPr="000433DB">
          <w:t xml:space="preserve"> cert-accounts@wutongchain.com</w:t>
        </w:r>
      </w:ins>
      <w:ins w:id="114" w:author="He Jiang Yan" w:date="2018-06-20T11:07:00Z">
        <w:r>
          <w:t>&gt;</w:t>
        </w:r>
      </w:ins>
    </w:p>
    <w:p w:rsidR="0013516F" w:rsidRDefault="0013516F" w:rsidP="0013516F">
      <w:pPr>
        <w:rPr>
          <w:ins w:id="115" w:author="He Jiang Yan" w:date="2018-06-20T11:07:00Z"/>
        </w:rPr>
      </w:pPr>
      <w:ins w:id="116" w:author="He Jiang Yan" w:date="2018-06-20T11:07:00Z">
        <w:r>
          <w:rPr>
            <w:rFonts w:hint="eastAsia"/>
          </w:rPr>
          <w:t>标题：</w:t>
        </w:r>
      </w:ins>
      <w:ins w:id="117" w:author="He Jiang Yan" w:date="2018-06-20T11:16:00Z">
        <w:r w:rsidR="000433DB">
          <w:rPr>
            <w:rFonts w:hint="eastAsia"/>
          </w:rPr>
          <w:t>颁发&lt;xxx</w:t>
        </w:r>
        <w:r w:rsidR="000433DB">
          <w:t>&gt;</w:t>
        </w:r>
        <w:r w:rsidR="000433DB">
          <w:rPr>
            <w:rFonts w:hint="eastAsia"/>
          </w:rPr>
          <w:t>证书通知</w:t>
        </w:r>
      </w:ins>
    </w:p>
    <w:p w:rsidR="0013516F" w:rsidRDefault="0013516F" w:rsidP="0013516F">
      <w:pPr>
        <w:rPr>
          <w:ins w:id="118" w:author="He Jiang Yan" w:date="2018-06-20T11:07:00Z"/>
        </w:rPr>
      </w:pPr>
      <w:ins w:id="119" w:author="He Jiang Yan" w:date="2018-06-20T11:07:00Z">
        <w:r>
          <w:rPr>
            <w:rFonts w:hint="eastAsia"/>
          </w:rPr>
          <w:t>正文格式：html</w:t>
        </w:r>
      </w:ins>
    </w:p>
    <w:p w:rsidR="0013516F" w:rsidRDefault="0013516F" w:rsidP="0013516F">
      <w:pPr>
        <w:rPr>
          <w:ins w:id="120" w:author="He Jiang Yan" w:date="2018-06-20T11:07:00Z"/>
        </w:rPr>
      </w:pPr>
      <w:ins w:id="121" w:author="He Jiang Yan" w:date="2018-06-20T11:07:00Z">
        <w:r>
          <w:rPr>
            <w:rFonts w:hint="eastAsia"/>
          </w:rPr>
          <w:t>正文：</w:t>
        </w:r>
      </w:ins>
    </w:p>
    <w:p w:rsidR="0013516F" w:rsidRDefault="000433DB" w:rsidP="0013516F">
      <w:pPr>
        <w:pStyle w:val="a3"/>
        <w:numPr>
          <w:ilvl w:val="0"/>
          <w:numId w:val="31"/>
        </w:numPr>
        <w:ind w:firstLineChars="0"/>
        <w:rPr>
          <w:ins w:id="122" w:author="He Jiang Yan" w:date="2018-06-20T11:27:00Z"/>
        </w:rPr>
      </w:pPr>
      <w:ins w:id="123" w:author="He Jiang Yan" w:date="2018-06-20T11:17:00Z">
        <w:r>
          <w:rPr>
            <w:rFonts w:hint="eastAsia"/>
          </w:rPr>
          <w:t>亲爱的同学</w:t>
        </w:r>
      </w:ins>
      <w:ins w:id="124" w:author="He Jiang Yan" w:date="2018-06-20T11:26:00Z">
        <w:r w:rsidR="009F0D47">
          <w:rPr>
            <w:rFonts w:hint="eastAsia"/>
          </w:rPr>
          <w:t>&lt;</w:t>
        </w:r>
      </w:ins>
      <w:ins w:id="125" w:author="He Jiang Yan" w:date="2018-06-20T11:27:00Z">
        <w:r w:rsidR="009F0D47">
          <w:rPr>
            <w:rFonts w:hint="eastAsia"/>
          </w:rPr>
          <w:t>学生名</w:t>
        </w:r>
      </w:ins>
      <w:ins w:id="126" w:author="He Jiang Yan" w:date="2018-06-20T11:26:00Z">
        <w:r w:rsidR="009F0D47">
          <w:t>&gt;</w:t>
        </w:r>
      </w:ins>
      <w:ins w:id="127" w:author="He Jiang Yan" w:date="2018-06-20T11:17:00Z">
        <w:r>
          <w:rPr>
            <w:rFonts w:hint="eastAsia"/>
          </w:rPr>
          <w:t>，</w:t>
        </w:r>
      </w:ins>
      <w:ins w:id="128" w:author="He Jiang Yan" w:date="2018-06-20T11:07:00Z">
        <w:r w:rsidR="0013516F">
          <w:rPr>
            <w:rFonts w:hint="eastAsia"/>
          </w:rPr>
          <w:t>您好，</w:t>
        </w:r>
      </w:ins>
      <w:ins w:id="129" w:author="He Jiang Yan" w:date="2018-06-20T11:25:00Z">
        <w:r w:rsidR="009F0D47">
          <w:rPr>
            <w:rFonts w:hint="eastAsia"/>
          </w:rPr>
          <w:t>很高兴地通知您</w:t>
        </w:r>
      </w:ins>
      <w:ins w:id="130" w:author="He Jiang Yan" w:date="2018-06-20T11:26:00Z">
        <w:r w:rsidR="009F0D47">
          <w:rPr>
            <w:rFonts w:hint="eastAsia"/>
          </w:rPr>
          <w:t>，</w:t>
        </w:r>
      </w:ins>
      <w:ins w:id="131" w:author="He Jiang Yan" w:date="2018-06-20T11:32:00Z">
        <w:r w:rsidR="009F0D47">
          <w:rPr>
            <w:rFonts w:hint="eastAsia"/>
          </w:rPr>
          <w:t>由于您的优异表现，您</w:t>
        </w:r>
      </w:ins>
      <w:ins w:id="132" w:author="He Jiang Yan" w:date="2018-06-20T11:25:00Z">
        <w:r w:rsidR="009F0D47">
          <w:rPr>
            <w:rFonts w:hint="eastAsia"/>
          </w:rPr>
          <w:t>已</w:t>
        </w:r>
      </w:ins>
      <w:ins w:id="133" w:author="He Jiang Yan" w:date="2018-06-20T11:26:00Z">
        <w:r w:rsidR="009F0D47">
          <w:rPr>
            <w:rFonts w:hint="eastAsia"/>
          </w:rPr>
          <w:t>获得</w:t>
        </w:r>
      </w:ins>
      <w:ins w:id="134" w:author="He Jiang Yan" w:date="2018-06-20T11:33:00Z">
        <w:r w:rsidR="009F0D47">
          <w:rPr>
            <w:rFonts w:hint="eastAsia"/>
          </w:rPr>
          <w:t>&lt;</w:t>
        </w:r>
        <w:r w:rsidR="009F0D47">
          <w:t>xxx</w:t>
        </w:r>
        <w:r w:rsidR="009F0D47">
          <w:rPr>
            <w:rFonts w:hint="eastAsia"/>
          </w:rPr>
          <w:t>机构</w:t>
        </w:r>
        <w:r w:rsidR="009F0D47">
          <w:t>&gt;</w:t>
        </w:r>
        <w:r w:rsidR="009F0D47">
          <w:rPr>
            <w:rFonts w:hint="eastAsia"/>
          </w:rPr>
          <w:t>颁发的</w:t>
        </w:r>
      </w:ins>
      <w:ins w:id="135" w:author="He Jiang Yan" w:date="2018-06-20T11:26:00Z">
        <w:r w:rsidR="009F0D47">
          <w:rPr>
            <w:rFonts w:hint="eastAsia"/>
          </w:rPr>
          <w:t>&lt;xxx</w:t>
        </w:r>
        <w:r w:rsidR="009F0D47">
          <w:t>&gt;</w:t>
        </w:r>
        <w:r w:rsidR="009F0D47">
          <w:rPr>
            <w:rFonts w:hint="eastAsia"/>
          </w:rPr>
          <w:t>证书</w:t>
        </w:r>
      </w:ins>
      <w:ins w:id="136" w:author="He Jiang Yan" w:date="2018-06-20T11:07:00Z">
        <w:r w:rsidR="0013516F">
          <w:rPr>
            <w:rFonts w:hint="eastAsia"/>
          </w:rPr>
          <w:t>。</w:t>
        </w:r>
      </w:ins>
    </w:p>
    <w:p w:rsidR="009F0D47" w:rsidRDefault="00EC5874" w:rsidP="0013516F">
      <w:pPr>
        <w:pStyle w:val="a3"/>
        <w:numPr>
          <w:ilvl w:val="0"/>
          <w:numId w:val="31"/>
        </w:numPr>
        <w:ind w:firstLineChars="0"/>
        <w:rPr>
          <w:ins w:id="137" w:author="He Jiang Yan" w:date="2018-06-20T11:33:00Z"/>
        </w:rPr>
      </w:pPr>
      <w:ins w:id="138" w:author="He Jiang Yan" w:date="2018-06-20T11:36:00Z">
        <w:r>
          <w:rPr>
            <w:rFonts w:hint="eastAsia"/>
          </w:rPr>
          <w:t>证书编号和</w:t>
        </w:r>
      </w:ins>
      <w:ins w:id="139" w:author="He Jiang Yan" w:date="2018-06-20T11:27:00Z">
        <w:r w:rsidR="009F0D47">
          <w:rPr>
            <w:rFonts w:hint="eastAsia"/>
          </w:rPr>
          <w:t>证书图片</w:t>
        </w:r>
      </w:ins>
      <w:ins w:id="140" w:author="He Jiang Yan" w:date="2018-06-20T11:28:00Z">
        <w:r w:rsidR="009F0D47">
          <w:rPr>
            <w:rFonts w:hint="eastAsia"/>
          </w:rPr>
          <w:t>的缩略图</w:t>
        </w:r>
      </w:ins>
    </w:p>
    <w:p w:rsidR="0013516F" w:rsidRDefault="009F0D47" w:rsidP="009F0D47">
      <w:pPr>
        <w:pStyle w:val="a3"/>
        <w:numPr>
          <w:ilvl w:val="0"/>
          <w:numId w:val="31"/>
        </w:numPr>
        <w:ind w:firstLineChars="0"/>
        <w:rPr>
          <w:ins w:id="141" w:author="He Jiang Yan" w:date="2018-06-20T11:23:00Z"/>
        </w:rPr>
      </w:pPr>
      <w:ins w:id="142" w:author="He Jiang Yan" w:date="2018-06-20T11:33:00Z">
        <w:r>
          <w:rPr>
            <w:rFonts w:hint="eastAsia"/>
          </w:rPr>
          <w:t>您可</w:t>
        </w:r>
      </w:ins>
      <w:ins w:id="143" w:author="He Jiang Yan" w:date="2018-06-20T11:34:00Z">
        <w:r>
          <w:rPr>
            <w:rFonts w:hint="eastAsia"/>
          </w:rPr>
          <w:t>点击链接</w:t>
        </w:r>
      </w:ins>
      <w:ins w:id="144" w:author="He Jiang Yan" w:date="2018-06-20T11:33:00Z">
        <w:r>
          <w:rPr>
            <w:rFonts w:hint="eastAsia"/>
          </w:rPr>
          <w:t>前往&lt;</w:t>
        </w:r>
      </w:ins>
      <w:ins w:id="145" w:author="He Jiang Yan" w:date="2018-06-20T11:29:00Z">
        <w:r>
          <w:rPr>
            <w:rFonts w:hint="eastAsia"/>
          </w:rPr>
          <w:t>证书详情页</w:t>
        </w:r>
      </w:ins>
      <w:ins w:id="146" w:author="He Jiang Yan" w:date="2018-06-20T11:33:00Z">
        <w:r>
          <w:rPr>
            <w:rFonts w:hint="eastAsia"/>
          </w:rPr>
          <w:t>&gt;</w:t>
        </w:r>
      </w:ins>
      <w:ins w:id="147" w:author="He Jiang Yan" w:date="2018-06-20T11:34:00Z">
        <w:r>
          <w:rPr>
            <w:rFonts w:hint="eastAsia"/>
          </w:rPr>
          <w:t>查看或</w:t>
        </w:r>
      </w:ins>
      <w:ins w:id="148" w:author="He Jiang Yan" w:date="2018-06-20T11:27:00Z">
        <w:r>
          <w:rPr>
            <w:rFonts w:hint="eastAsia"/>
          </w:rPr>
          <w:t>下载</w:t>
        </w:r>
      </w:ins>
      <w:ins w:id="149" w:author="He Jiang Yan" w:date="2018-06-20T11:34:00Z">
        <w:r>
          <w:rPr>
            <w:rFonts w:hint="eastAsia"/>
          </w:rPr>
          <w:t>证书</w:t>
        </w:r>
      </w:ins>
      <w:ins w:id="150" w:author="He Jiang Yan" w:date="2018-06-20T11:27:00Z">
        <w:r>
          <w:rPr>
            <w:rFonts w:hint="eastAsia"/>
          </w:rPr>
          <w:t>（</w:t>
        </w:r>
      </w:ins>
      <w:ins w:id="151" w:author="He Jiang Yan" w:date="2018-06-20T11:19:00Z">
        <w:r w:rsidR="000433DB">
          <w:rPr>
            <w:rFonts w:hint="eastAsia"/>
          </w:rPr>
          <w:t>证书pdf</w:t>
        </w:r>
      </w:ins>
      <w:ins w:id="152" w:author="He Jiang Yan" w:date="2018-06-20T11:07:00Z">
        <w:r w:rsidR="0013516F">
          <w:rPr>
            <w:rFonts w:hint="eastAsia"/>
          </w:rPr>
          <w:t>链接</w:t>
        </w:r>
      </w:ins>
      <w:ins w:id="153" w:author="He Jiang Yan" w:date="2018-06-20T11:27:00Z">
        <w:r>
          <w:rPr>
            <w:rFonts w:hint="eastAsia"/>
          </w:rPr>
          <w:t>）</w:t>
        </w:r>
      </w:ins>
    </w:p>
    <w:p w:rsidR="000433DB" w:rsidRDefault="000433DB" w:rsidP="0013516F">
      <w:pPr>
        <w:pStyle w:val="a3"/>
        <w:numPr>
          <w:ilvl w:val="0"/>
          <w:numId w:val="31"/>
        </w:numPr>
        <w:ind w:firstLineChars="0"/>
        <w:rPr>
          <w:ins w:id="154" w:author="He Jiang Yan" w:date="2018-06-20T11:07:00Z"/>
        </w:rPr>
      </w:pPr>
      <w:ins w:id="155" w:author="He Jiang Yan" w:date="2018-06-20T11:24:00Z">
        <w:r>
          <w:rPr>
            <w:rFonts w:hint="eastAsia"/>
          </w:rPr>
          <w:t>分享按钮</w:t>
        </w:r>
      </w:ins>
    </w:p>
    <w:p w:rsidR="0013516F" w:rsidRDefault="0013516F" w:rsidP="0013516F">
      <w:pPr>
        <w:pStyle w:val="a3"/>
        <w:numPr>
          <w:ilvl w:val="0"/>
          <w:numId w:val="31"/>
        </w:numPr>
        <w:ind w:firstLineChars="0"/>
        <w:rPr>
          <w:ins w:id="156" w:author="He Jiang Yan" w:date="2018-06-20T11:07:00Z"/>
        </w:rPr>
      </w:pPr>
      <w:ins w:id="157" w:author="He Jiang Yan" w:date="2018-06-20T11:07:00Z">
        <w:r>
          <w:rPr>
            <w:rFonts w:hint="eastAsia"/>
          </w:rPr>
          <w:t>如果单击链接无结果，您可以将链接复制到浏览器窗口中或者直接将其输入。</w:t>
        </w:r>
      </w:ins>
    </w:p>
    <w:p w:rsidR="0013516F" w:rsidRDefault="0013516F" w:rsidP="0013516F">
      <w:pPr>
        <w:pStyle w:val="a3"/>
        <w:numPr>
          <w:ilvl w:val="0"/>
          <w:numId w:val="31"/>
        </w:numPr>
        <w:ind w:firstLineChars="0"/>
        <w:rPr>
          <w:ins w:id="158" w:author="He Jiang Yan" w:date="2018-06-20T11:07:00Z"/>
        </w:rPr>
      </w:pPr>
      <w:ins w:id="159" w:author="He Jiang Yan" w:date="2018-06-20T11:07:00Z">
        <w:r>
          <w:rPr>
            <w:rFonts w:hint="eastAsia"/>
          </w:rPr>
          <w:t>本邮件自动发送，请勿回复</w:t>
        </w:r>
        <w:r w:rsidRPr="001B1F27">
          <w:rPr>
            <w:rFonts w:hint="eastAsia"/>
          </w:rPr>
          <w:t>。</w:t>
        </w:r>
        <w:r w:rsidRPr="001B1F27">
          <w:t xml:space="preserve"> 更多信息</w:t>
        </w:r>
        <w:proofErr w:type="gramStart"/>
        <w:r w:rsidRPr="001B1F27">
          <w:t>请访问</w:t>
        </w:r>
      </w:ins>
      <w:proofErr w:type="gramEnd"/>
      <w:ins w:id="160" w:author="He Jiang Yan" w:date="2018-06-20T11:25:00Z">
        <w:r w:rsidR="000433DB">
          <w:fldChar w:fldCharType="begin"/>
        </w:r>
        <w:r w:rsidR="000433DB">
          <w:instrText xml:space="preserve"> HYPERLINK "</w:instrText>
        </w:r>
      </w:ins>
      <w:ins w:id="161" w:author="He Jiang Yan" w:date="2018-06-20T11:07:00Z">
        <w:r w:rsidR="000433DB" w:rsidRPr="000433DB">
          <w:rPr>
            <w:rPrChange w:id="162" w:author="He Jiang Yan" w:date="2018-06-20T11:25:00Z">
              <w:rPr>
                <w:rStyle w:val="a4"/>
              </w:rPr>
            </w:rPrChange>
          </w:rPr>
          <w:instrText>https://</w:instrText>
        </w:r>
      </w:ins>
      <w:ins w:id="163" w:author="He Jiang Yan" w:date="2018-06-20T11:24:00Z">
        <w:r w:rsidR="000433DB" w:rsidRPr="000433DB">
          <w:rPr>
            <w:rFonts w:hint="eastAsia"/>
            <w:rPrChange w:id="164" w:author="He Jiang Yan" w:date="2018-06-20T11:25:00Z">
              <w:rPr>
                <w:rStyle w:val="a4"/>
                <w:rFonts w:hint="eastAsia"/>
              </w:rPr>
            </w:rPrChange>
          </w:rPr>
          <w:instrText>cert</w:instrText>
        </w:r>
      </w:ins>
      <w:ins w:id="165" w:author="He Jiang Yan" w:date="2018-06-20T11:07:00Z">
        <w:r w:rsidR="000433DB" w:rsidRPr="000433DB">
          <w:rPr>
            <w:rPrChange w:id="166" w:author="He Jiang Yan" w:date="2018-06-20T11:25:00Z">
              <w:rPr>
                <w:rStyle w:val="a4"/>
              </w:rPr>
            </w:rPrChange>
          </w:rPr>
          <w:instrText>.tj-fintech.com</w:instrText>
        </w:r>
      </w:ins>
      <w:ins w:id="167" w:author="He Jiang Yan" w:date="2018-06-20T11:25:00Z">
        <w:r w:rsidR="000433DB">
          <w:instrText xml:space="preserve">" </w:instrText>
        </w:r>
        <w:r w:rsidR="000433DB">
          <w:fldChar w:fldCharType="separate"/>
        </w:r>
      </w:ins>
      <w:ins w:id="168" w:author="He Jiang Yan" w:date="2018-06-20T11:07:00Z">
        <w:r w:rsidR="000433DB" w:rsidRPr="000433DB">
          <w:rPr>
            <w:rStyle w:val="a4"/>
          </w:rPr>
          <w:t>https://</w:t>
        </w:r>
      </w:ins>
      <w:ins w:id="169" w:author="He Jiang Yan" w:date="2018-06-20T11:24:00Z">
        <w:r w:rsidR="000433DB" w:rsidRPr="000433DB">
          <w:rPr>
            <w:rStyle w:val="a4"/>
            <w:rFonts w:hint="eastAsia"/>
          </w:rPr>
          <w:t>cert</w:t>
        </w:r>
      </w:ins>
      <w:ins w:id="170" w:author="He Jiang Yan" w:date="2018-06-20T11:07:00Z">
        <w:r w:rsidR="000433DB" w:rsidRPr="000433DB">
          <w:rPr>
            <w:rStyle w:val="a4"/>
          </w:rPr>
          <w:t>.tj-fintech.com</w:t>
        </w:r>
      </w:ins>
      <w:ins w:id="171" w:author="He Jiang Yan" w:date="2018-06-20T11:25:00Z">
        <w:r w:rsidR="000433DB">
          <w:fldChar w:fldCharType="end"/>
        </w:r>
      </w:ins>
      <w:ins w:id="172" w:author="He Jiang Yan" w:date="2018-06-20T11:07:00Z">
        <w:r w:rsidRPr="001B1F27">
          <w:t>。</w:t>
        </w:r>
      </w:ins>
    </w:p>
    <w:p w:rsidR="0013516F" w:rsidRDefault="0013516F" w:rsidP="0013516F">
      <w:pPr>
        <w:pStyle w:val="a3"/>
        <w:numPr>
          <w:ilvl w:val="0"/>
          <w:numId w:val="31"/>
        </w:numPr>
        <w:ind w:firstLineChars="0"/>
        <w:rPr>
          <w:ins w:id="173" w:author="He Jiang Yan" w:date="2018-06-20T11:07:00Z"/>
        </w:rPr>
      </w:pPr>
      <w:ins w:id="174" w:author="He Jiang Yan" w:date="2018-06-20T11:07:00Z">
        <w:r>
          <w:t>L</w:t>
        </w:r>
        <w:r>
          <w:rPr>
            <w:rFonts w:hint="eastAsia"/>
          </w:rPr>
          <w:t>ogo</w:t>
        </w:r>
      </w:ins>
    </w:p>
    <w:p w:rsidR="0013516F" w:rsidRDefault="0013516F" w:rsidP="0013516F">
      <w:pPr>
        <w:pStyle w:val="a3"/>
        <w:numPr>
          <w:ilvl w:val="0"/>
          <w:numId w:val="31"/>
        </w:numPr>
        <w:ind w:firstLineChars="0"/>
        <w:rPr>
          <w:ins w:id="175" w:author="He Jiang Yan" w:date="2018-06-20T11:07:00Z"/>
        </w:rPr>
      </w:pPr>
      <w:ins w:id="176" w:author="He Jiang Yan" w:date="2018-06-20T11:07:00Z">
        <w:r>
          <w:rPr>
            <w:rFonts w:hint="eastAsia"/>
          </w:rPr>
          <w:t>联系邮箱</w:t>
        </w:r>
      </w:ins>
    </w:p>
    <w:p w:rsidR="00876A93" w:rsidRDefault="0013516F" w:rsidP="000433DB">
      <w:pPr>
        <w:pStyle w:val="a3"/>
        <w:numPr>
          <w:ilvl w:val="0"/>
          <w:numId w:val="31"/>
        </w:numPr>
        <w:ind w:firstLineChars="0"/>
        <w:pPrChange w:id="177" w:author="He Jiang Yan" w:date="2018-06-20T11:25:00Z">
          <w:pPr/>
        </w:pPrChange>
      </w:pPr>
      <w:ins w:id="178" w:author="He Jiang Yan" w:date="2018-06-20T11:07:00Z">
        <w:r>
          <w:rPr>
            <w:rFonts w:hint="eastAsia"/>
          </w:rPr>
          <w:t>公众号的</w:t>
        </w:r>
        <w:proofErr w:type="gramStart"/>
        <w:r>
          <w:rPr>
            <w:rFonts w:hint="eastAsia"/>
          </w:rPr>
          <w:t>二维码</w:t>
        </w:r>
        <w:proofErr w:type="gramEnd"/>
        <w:r w:rsidRPr="001B1F27">
          <w:cr/>
        </w:r>
      </w:ins>
    </w:p>
    <w:p w:rsidR="00876A93" w:rsidRDefault="00876A93" w:rsidP="00876A93">
      <w:pPr>
        <w:pStyle w:val="3"/>
        <w:numPr>
          <w:ilvl w:val="0"/>
          <w:numId w:val="19"/>
        </w:numPr>
      </w:pPr>
      <w:bookmarkStart w:id="179" w:name="_Toc516440764"/>
      <w:bookmarkStart w:id="180" w:name="_Toc516846726"/>
      <w:r>
        <w:rPr>
          <w:rFonts w:hint="eastAsia"/>
        </w:rPr>
        <w:t>证书重新生成通知邮件</w:t>
      </w:r>
      <w:bookmarkEnd w:id="179"/>
      <w:bookmarkEnd w:id="180"/>
    </w:p>
    <w:p w:rsidR="009F0D47" w:rsidRDefault="009F0D47" w:rsidP="009F0D47">
      <w:pPr>
        <w:rPr>
          <w:ins w:id="181" w:author="He Jiang Yan" w:date="2018-06-20T11:34:00Z"/>
        </w:rPr>
      </w:pPr>
      <w:ins w:id="182" w:author="He Jiang Yan" w:date="2018-06-20T11:34:00Z">
        <w:r>
          <w:rPr>
            <w:rFonts w:hint="eastAsia"/>
          </w:rPr>
          <w:t>From：梧桐链证书信用系统服务&lt;</w:t>
        </w:r>
        <w:r w:rsidRPr="000433DB">
          <w:t xml:space="preserve"> cert-accounts@wutongchain.com</w:t>
        </w:r>
        <w:r>
          <w:t>&gt;</w:t>
        </w:r>
      </w:ins>
    </w:p>
    <w:p w:rsidR="009F0D47" w:rsidRDefault="009F0D47" w:rsidP="009F0D47">
      <w:pPr>
        <w:rPr>
          <w:ins w:id="183" w:author="He Jiang Yan" w:date="2018-06-20T11:34:00Z"/>
        </w:rPr>
      </w:pPr>
      <w:ins w:id="184" w:author="He Jiang Yan" w:date="2018-06-20T11:34:00Z">
        <w:r>
          <w:rPr>
            <w:rFonts w:hint="eastAsia"/>
          </w:rPr>
          <w:t>标题：颁发&lt;xxx</w:t>
        </w:r>
        <w:r>
          <w:t>&gt;</w:t>
        </w:r>
        <w:r>
          <w:rPr>
            <w:rFonts w:hint="eastAsia"/>
          </w:rPr>
          <w:t>证书通知</w:t>
        </w:r>
      </w:ins>
    </w:p>
    <w:p w:rsidR="009F0D47" w:rsidRDefault="009F0D47" w:rsidP="009F0D47">
      <w:pPr>
        <w:rPr>
          <w:ins w:id="185" w:author="He Jiang Yan" w:date="2018-06-20T11:34:00Z"/>
        </w:rPr>
      </w:pPr>
      <w:ins w:id="186" w:author="He Jiang Yan" w:date="2018-06-20T11:34:00Z">
        <w:r>
          <w:rPr>
            <w:rFonts w:hint="eastAsia"/>
          </w:rPr>
          <w:t>正文格式：html</w:t>
        </w:r>
      </w:ins>
    </w:p>
    <w:p w:rsidR="009F0D47" w:rsidRDefault="009F0D47" w:rsidP="009F0D47">
      <w:pPr>
        <w:rPr>
          <w:ins w:id="187" w:author="He Jiang Yan" w:date="2018-06-20T11:34:00Z"/>
        </w:rPr>
      </w:pPr>
      <w:ins w:id="188" w:author="He Jiang Yan" w:date="2018-06-20T11:34:00Z">
        <w:r>
          <w:rPr>
            <w:rFonts w:hint="eastAsia"/>
          </w:rPr>
          <w:t>正文：</w:t>
        </w:r>
      </w:ins>
    </w:p>
    <w:p w:rsidR="00AA458E" w:rsidRDefault="009F0D47" w:rsidP="009F0D47">
      <w:pPr>
        <w:pStyle w:val="a3"/>
        <w:numPr>
          <w:ilvl w:val="0"/>
          <w:numId w:val="33"/>
        </w:numPr>
        <w:ind w:firstLineChars="0"/>
        <w:rPr>
          <w:ins w:id="189" w:author="He Jiang Yan" w:date="2018-06-20T12:22:00Z"/>
        </w:rPr>
      </w:pPr>
      <w:ins w:id="190" w:author="He Jiang Yan" w:date="2018-06-20T11:34:00Z">
        <w:r>
          <w:rPr>
            <w:rFonts w:hint="eastAsia"/>
          </w:rPr>
          <w:t>亲爱的同学&lt;学生名</w:t>
        </w:r>
        <w:r>
          <w:t>&gt;</w:t>
        </w:r>
        <w:r>
          <w:rPr>
            <w:rFonts w:hint="eastAsia"/>
          </w:rPr>
          <w:t>，您好，</w:t>
        </w:r>
      </w:ins>
      <w:ins w:id="191" w:author="He Jiang Yan" w:date="2018-06-20T12:22:00Z">
        <w:r w:rsidR="00AA458E">
          <w:rPr>
            <w:rFonts w:hint="eastAsia"/>
          </w:rPr>
          <w:t>很抱歉的通知您，于&lt;</w:t>
        </w:r>
      </w:ins>
      <w:proofErr w:type="spellStart"/>
      <w:ins w:id="192" w:author="He Jiang Yan" w:date="2018-06-20T12:23:00Z">
        <w:r w:rsidR="00AA458E">
          <w:t>xxx</w:t>
        </w:r>
        <w:r w:rsidR="00AA458E">
          <w:rPr>
            <w:rFonts w:hint="eastAsia"/>
          </w:rPr>
          <w:t>x</w:t>
        </w:r>
        <w:proofErr w:type="spellEnd"/>
        <w:r w:rsidR="00AA458E">
          <w:rPr>
            <w:rFonts w:hint="eastAsia"/>
          </w:rPr>
          <w:t xml:space="preserve">年xx月xx日 </w:t>
        </w:r>
        <w:proofErr w:type="spellStart"/>
        <w:r w:rsidR="00AA458E">
          <w:rPr>
            <w:rFonts w:hint="eastAsia"/>
          </w:rPr>
          <w:t>HH:</w:t>
        </w:r>
        <w:r w:rsidR="00AA458E">
          <w:t>mm:ss</w:t>
        </w:r>
      </w:ins>
      <w:proofErr w:type="spellEnd"/>
      <w:ins w:id="193" w:author="He Jiang Yan" w:date="2018-06-20T12:22:00Z">
        <w:r w:rsidR="00AA458E">
          <w:t>&gt;</w:t>
        </w:r>
      </w:ins>
      <w:ins w:id="194" w:author="He Jiang Yan" w:date="2018-06-20T12:23:00Z">
        <w:r w:rsidR="00AA458E">
          <w:rPr>
            <w:rFonts w:hint="eastAsia"/>
          </w:rPr>
          <w:t>发送的证书已被取消。现在请</w:t>
        </w:r>
      </w:ins>
      <w:ins w:id="195" w:author="He Jiang Yan" w:date="2018-06-20T14:14:00Z">
        <w:r w:rsidR="00D86BD1">
          <w:rPr>
            <w:rFonts w:hint="eastAsia"/>
          </w:rPr>
          <w:t>以</w:t>
        </w:r>
      </w:ins>
      <w:ins w:id="196" w:author="He Jiang Yan" w:date="2018-06-20T12:23:00Z">
        <w:r w:rsidR="00AA458E">
          <w:rPr>
            <w:rFonts w:hint="eastAsia"/>
          </w:rPr>
          <w:t>这封</w:t>
        </w:r>
      </w:ins>
      <w:ins w:id="197" w:author="He Jiang Yan" w:date="2018-06-20T14:14:00Z">
        <w:r w:rsidR="00D86BD1">
          <w:rPr>
            <w:rFonts w:hint="eastAsia"/>
          </w:rPr>
          <w:t>邮件发送的证书为准。</w:t>
        </w:r>
      </w:ins>
    </w:p>
    <w:p w:rsidR="009F0D47" w:rsidRDefault="009F0D47" w:rsidP="009F0D47">
      <w:pPr>
        <w:pStyle w:val="a3"/>
        <w:numPr>
          <w:ilvl w:val="0"/>
          <w:numId w:val="33"/>
        </w:numPr>
        <w:ind w:firstLineChars="0"/>
        <w:rPr>
          <w:ins w:id="198" w:author="He Jiang Yan" w:date="2018-06-20T11:34:00Z"/>
        </w:rPr>
        <w:pPrChange w:id="199" w:author="He Jiang Yan" w:date="2018-06-20T11:35:00Z">
          <w:pPr>
            <w:pStyle w:val="a3"/>
            <w:numPr>
              <w:numId w:val="31"/>
            </w:numPr>
            <w:ind w:left="420" w:firstLineChars="0" w:hanging="420"/>
          </w:pPr>
        </w:pPrChange>
      </w:pPr>
      <w:ins w:id="200" w:author="He Jiang Yan" w:date="2018-06-20T11:34:00Z">
        <w:r>
          <w:rPr>
            <w:rFonts w:hint="eastAsia"/>
          </w:rPr>
          <w:t>证书图片的缩略图</w:t>
        </w:r>
      </w:ins>
    </w:p>
    <w:p w:rsidR="009F0D47" w:rsidRDefault="009F0D47" w:rsidP="009F0D47">
      <w:pPr>
        <w:pStyle w:val="a3"/>
        <w:numPr>
          <w:ilvl w:val="0"/>
          <w:numId w:val="33"/>
        </w:numPr>
        <w:ind w:firstLineChars="0"/>
        <w:rPr>
          <w:ins w:id="201" w:author="He Jiang Yan" w:date="2018-06-20T11:34:00Z"/>
        </w:rPr>
        <w:pPrChange w:id="202" w:author="He Jiang Yan" w:date="2018-06-20T11:35:00Z">
          <w:pPr>
            <w:pStyle w:val="a3"/>
            <w:numPr>
              <w:numId w:val="31"/>
            </w:numPr>
            <w:ind w:left="420" w:firstLineChars="0" w:hanging="420"/>
          </w:pPr>
        </w:pPrChange>
      </w:pPr>
      <w:ins w:id="203" w:author="He Jiang Yan" w:date="2018-06-20T11:34:00Z">
        <w:r>
          <w:rPr>
            <w:rFonts w:hint="eastAsia"/>
          </w:rPr>
          <w:t>您可点击链接前往&lt;证书详情页&gt;查看或下载证书（证书pdf链接）</w:t>
        </w:r>
      </w:ins>
    </w:p>
    <w:p w:rsidR="009F0D47" w:rsidRDefault="009F0D47" w:rsidP="009F0D47">
      <w:pPr>
        <w:pStyle w:val="a3"/>
        <w:numPr>
          <w:ilvl w:val="0"/>
          <w:numId w:val="33"/>
        </w:numPr>
        <w:ind w:firstLineChars="0"/>
        <w:rPr>
          <w:ins w:id="204" w:author="He Jiang Yan" w:date="2018-06-20T11:34:00Z"/>
        </w:rPr>
        <w:pPrChange w:id="205" w:author="He Jiang Yan" w:date="2018-06-20T11:35:00Z">
          <w:pPr>
            <w:pStyle w:val="a3"/>
            <w:numPr>
              <w:numId w:val="31"/>
            </w:numPr>
            <w:ind w:left="420" w:firstLineChars="0" w:hanging="420"/>
          </w:pPr>
        </w:pPrChange>
      </w:pPr>
      <w:ins w:id="206" w:author="He Jiang Yan" w:date="2018-06-20T11:34:00Z">
        <w:r>
          <w:rPr>
            <w:rFonts w:hint="eastAsia"/>
          </w:rPr>
          <w:t>分享按钮</w:t>
        </w:r>
      </w:ins>
    </w:p>
    <w:p w:rsidR="009F0D47" w:rsidRDefault="009F0D47" w:rsidP="009F0D47">
      <w:pPr>
        <w:pStyle w:val="a3"/>
        <w:numPr>
          <w:ilvl w:val="0"/>
          <w:numId w:val="33"/>
        </w:numPr>
        <w:ind w:firstLineChars="0"/>
        <w:rPr>
          <w:ins w:id="207" w:author="He Jiang Yan" w:date="2018-06-20T11:34:00Z"/>
        </w:rPr>
        <w:pPrChange w:id="208" w:author="He Jiang Yan" w:date="2018-06-20T11:35:00Z">
          <w:pPr>
            <w:pStyle w:val="a3"/>
            <w:numPr>
              <w:numId w:val="31"/>
            </w:numPr>
            <w:ind w:left="420" w:firstLineChars="0" w:hanging="420"/>
          </w:pPr>
        </w:pPrChange>
      </w:pPr>
      <w:ins w:id="209" w:author="He Jiang Yan" w:date="2018-06-20T11:34:00Z">
        <w:r>
          <w:rPr>
            <w:rFonts w:hint="eastAsia"/>
          </w:rPr>
          <w:lastRenderedPageBreak/>
          <w:t>如果单击链接无结果，您可以将链接复制到浏览器窗口中或者直接将其输入。</w:t>
        </w:r>
      </w:ins>
    </w:p>
    <w:p w:rsidR="009F0D47" w:rsidRDefault="009F0D47" w:rsidP="009F0D47">
      <w:pPr>
        <w:pStyle w:val="a3"/>
        <w:numPr>
          <w:ilvl w:val="0"/>
          <w:numId w:val="33"/>
        </w:numPr>
        <w:ind w:firstLineChars="0"/>
        <w:rPr>
          <w:ins w:id="210" w:author="He Jiang Yan" w:date="2018-06-20T11:34:00Z"/>
        </w:rPr>
        <w:pPrChange w:id="211" w:author="He Jiang Yan" w:date="2018-06-20T11:35:00Z">
          <w:pPr>
            <w:pStyle w:val="a3"/>
            <w:numPr>
              <w:numId w:val="31"/>
            </w:numPr>
            <w:ind w:left="420" w:firstLineChars="0" w:hanging="420"/>
          </w:pPr>
        </w:pPrChange>
      </w:pPr>
      <w:ins w:id="212" w:author="He Jiang Yan" w:date="2018-06-20T11:34:00Z">
        <w:r>
          <w:rPr>
            <w:rFonts w:hint="eastAsia"/>
          </w:rPr>
          <w:t>本邮件自动发送，请勿回复</w:t>
        </w:r>
        <w:r w:rsidRPr="001B1F27">
          <w:rPr>
            <w:rFonts w:hint="eastAsia"/>
          </w:rPr>
          <w:t>。</w:t>
        </w:r>
        <w:r w:rsidRPr="001B1F27">
          <w:t xml:space="preserve"> 更多信息</w:t>
        </w:r>
        <w:proofErr w:type="gramStart"/>
        <w:r w:rsidRPr="001B1F27">
          <w:t>请访问</w:t>
        </w:r>
        <w:proofErr w:type="gramEnd"/>
        <w:r>
          <w:fldChar w:fldCharType="begin"/>
        </w:r>
        <w:r>
          <w:instrText xml:space="preserve"> HYPERLINK "</w:instrText>
        </w:r>
        <w:r w:rsidRPr="00925DD5">
          <w:instrText>https://</w:instrText>
        </w:r>
        <w:r w:rsidRPr="00925DD5">
          <w:rPr>
            <w:rFonts w:hint="eastAsia"/>
          </w:rPr>
          <w:instrText>cert</w:instrText>
        </w:r>
        <w:r w:rsidRPr="00925DD5">
          <w:instrText>.tj-fintech.com</w:instrText>
        </w:r>
        <w:r>
          <w:instrText xml:space="preserve">" </w:instrText>
        </w:r>
        <w:r>
          <w:fldChar w:fldCharType="separate"/>
        </w:r>
        <w:r w:rsidRPr="000433DB">
          <w:rPr>
            <w:rStyle w:val="a4"/>
          </w:rPr>
          <w:t>https://</w:t>
        </w:r>
        <w:r w:rsidRPr="000433DB">
          <w:rPr>
            <w:rStyle w:val="a4"/>
            <w:rFonts w:hint="eastAsia"/>
          </w:rPr>
          <w:t>cert</w:t>
        </w:r>
        <w:r w:rsidRPr="000433DB">
          <w:rPr>
            <w:rStyle w:val="a4"/>
          </w:rPr>
          <w:t>.tj-fintech.com</w:t>
        </w:r>
        <w:r>
          <w:fldChar w:fldCharType="end"/>
        </w:r>
        <w:r w:rsidRPr="001B1F27">
          <w:t>。</w:t>
        </w:r>
      </w:ins>
    </w:p>
    <w:p w:rsidR="009F0D47" w:rsidRDefault="009F0D47" w:rsidP="009F0D47">
      <w:pPr>
        <w:pStyle w:val="a3"/>
        <w:numPr>
          <w:ilvl w:val="0"/>
          <w:numId w:val="33"/>
        </w:numPr>
        <w:ind w:firstLineChars="0"/>
        <w:rPr>
          <w:ins w:id="213" w:author="He Jiang Yan" w:date="2018-06-20T11:34:00Z"/>
        </w:rPr>
        <w:pPrChange w:id="214" w:author="He Jiang Yan" w:date="2018-06-20T11:35:00Z">
          <w:pPr>
            <w:pStyle w:val="a3"/>
            <w:numPr>
              <w:numId w:val="31"/>
            </w:numPr>
            <w:ind w:left="420" w:firstLineChars="0" w:hanging="420"/>
          </w:pPr>
        </w:pPrChange>
      </w:pPr>
      <w:ins w:id="215" w:author="He Jiang Yan" w:date="2018-06-20T11:34:00Z">
        <w:r>
          <w:t>L</w:t>
        </w:r>
        <w:r>
          <w:rPr>
            <w:rFonts w:hint="eastAsia"/>
          </w:rPr>
          <w:t>ogo</w:t>
        </w:r>
      </w:ins>
    </w:p>
    <w:p w:rsidR="009F0D47" w:rsidRDefault="009F0D47" w:rsidP="009F0D47">
      <w:pPr>
        <w:pStyle w:val="a3"/>
        <w:numPr>
          <w:ilvl w:val="0"/>
          <w:numId w:val="33"/>
        </w:numPr>
        <w:ind w:firstLineChars="0"/>
        <w:rPr>
          <w:ins w:id="216" w:author="He Jiang Yan" w:date="2018-06-20T11:34:00Z"/>
        </w:rPr>
        <w:pPrChange w:id="217" w:author="He Jiang Yan" w:date="2018-06-20T11:35:00Z">
          <w:pPr>
            <w:pStyle w:val="a3"/>
            <w:numPr>
              <w:numId w:val="31"/>
            </w:numPr>
            <w:ind w:left="420" w:firstLineChars="0" w:hanging="420"/>
          </w:pPr>
        </w:pPrChange>
      </w:pPr>
      <w:ins w:id="218" w:author="He Jiang Yan" w:date="2018-06-20T11:34:00Z">
        <w:r>
          <w:rPr>
            <w:rFonts w:hint="eastAsia"/>
          </w:rPr>
          <w:t>联系邮箱</w:t>
        </w:r>
      </w:ins>
    </w:p>
    <w:p w:rsidR="00876A93" w:rsidDel="009F0D47" w:rsidRDefault="009F0D47" w:rsidP="008D4EFB">
      <w:pPr>
        <w:pStyle w:val="a3"/>
        <w:numPr>
          <w:ilvl w:val="0"/>
          <w:numId w:val="33"/>
        </w:numPr>
        <w:ind w:firstLineChars="0"/>
        <w:rPr>
          <w:del w:id="219" w:author="He Jiang Yan" w:date="2018-06-20T11:34:00Z"/>
          <w:rFonts w:hint="eastAsia"/>
        </w:rPr>
        <w:pPrChange w:id="220" w:author="He Jiang Yan" w:date="2018-06-20T14:16:00Z">
          <w:pPr/>
        </w:pPrChange>
      </w:pPr>
      <w:ins w:id="221" w:author="He Jiang Yan" w:date="2018-06-20T11:34:00Z">
        <w:r>
          <w:rPr>
            <w:rFonts w:hint="eastAsia"/>
          </w:rPr>
          <w:t>公众号的</w:t>
        </w:r>
        <w:proofErr w:type="gramStart"/>
        <w:r>
          <w:rPr>
            <w:rFonts w:hint="eastAsia"/>
          </w:rPr>
          <w:t>二维码</w:t>
        </w:r>
      </w:ins>
      <w:proofErr w:type="gramEnd"/>
    </w:p>
    <w:p w:rsidR="00B72744" w:rsidRDefault="00B72744" w:rsidP="008D4EFB">
      <w:pPr>
        <w:pStyle w:val="a3"/>
        <w:numPr>
          <w:ilvl w:val="0"/>
          <w:numId w:val="33"/>
        </w:numPr>
        <w:ind w:firstLineChars="0"/>
        <w:rPr>
          <w:rFonts w:hint="eastAsia"/>
        </w:rPr>
        <w:pPrChange w:id="222" w:author="He Jiang Yan" w:date="2018-06-20T14:16:00Z">
          <w:pPr/>
        </w:pPrChange>
      </w:pPr>
    </w:p>
    <w:sectPr w:rsidR="00B72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97D"/>
    <w:multiLevelType w:val="hybridMultilevel"/>
    <w:tmpl w:val="95F69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A375F"/>
    <w:multiLevelType w:val="hybridMultilevel"/>
    <w:tmpl w:val="B4E41F8E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015B9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138B0176"/>
    <w:multiLevelType w:val="hybridMultilevel"/>
    <w:tmpl w:val="BA562552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D5C22"/>
    <w:multiLevelType w:val="hybridMultilevel"/>
    <w:tmpl w:val="FCDAE2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43047D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1D9C2D61"/>
    <w:multiLevelType w:val="hybridMultilevel"/>
    <w:tmpl w:val="B4E41F8E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C582F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23CC0A3A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295A24FD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0" w15:restartNumberingAfterBreak="0">
    <w:nsid w:val="29E6255B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 w15:restartNumberingAfterBreak="0">
    <w:nsid w:val="2D956AAE"/>
    <w:multiLevelType w:val="hybridMultilevel"/>
    <w:tmpl w:val="B4E41F8E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200BB5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37963DAB"/>
    <w:multiLevelType w:val="hybridMultilevel"/>
    <w:tmpl w:val="AF04B72E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5610AD"/>
    <w:multiLevelType w:val="hybridMultilevel"/>
    <w:tmpl w:val="B4E41F8E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E05632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 w15:restartNumberingAfterBreak="0">
    <w:nsid w:val="48A40CCA"/>
    <w:multiLevelType w:val="hybridMultilevel"/>
    <w:tmpl w:val="BA562552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0F5362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50B27793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545A5603"/>
    <w:multiLevelType w:val="hybridMultilevel"/>
    <w:tmpl w:val="95F69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82AAF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1" w15:restartNumberingAfterBreak="0">
    <w:nsid w:val="5B0A5296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 w15:restartNumberingAfterBreak="0">
    <w:nsid w:val="5BEC3AB5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 w15:restartNumberingAfterBreak="0">
    <w:nsid w:val="5D7C1684"/>
    <w:multiLevelType w:val="hybridMultilevel"/>
    <w:tmpl w:val="5156C5F6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0F5816"/>
    <w:multiLevelType w:val="hybridMultilevel"/>
    <w:tmpl w:val="04AA62DE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D87D04"/>
    <w:multiLevelType w:val="hybridMultilevel"/>
    <w:tmpl w:val="E4901368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C1E0DB2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7" w15:restartNumberingAfterBreak="0">
    <w:nsid w:val="6C9D092C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8" w15:restartNumberingAfterBreak="0">
    <w:nsid w:val="6D3F5797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 w15:restartNumberingAfterBreak="0">
    <w:nsid w:val="6E545D37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0" w15:restartNumberingAfterBreak="0">
    <w:nsid w:val="759B129F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7B5A7AC6"/>
    <w:multiLevelType w:val="multilevel"/>
    <w:tmpl w:val="D42C3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2" w15:restartNumberingAfterBreak="0">
    <w:nsid w:val="7EAF58AD"/>
    <w:multiLevelType w:val="hybridMultilevel"/>
    <w:tmpl w:val="B4E41F8E"/>
    <w:lvl w:ilvl="0" w:tplc="AE72B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1"/>
  </w:num>
  <w:num w:numId="2">
    <w:abstractNumId w:val="14"/>
  </w:num>
  <w:num w:numId="3">
    <w:abstractNumId w:val="32"/>
  </w:num>
  <w:num w:numId="4">
    <w:abstractNumId w:val="23"/>
  </w:num>
  <w:num w:numId="5">
    <w:abstractNumId w:val="11"/>
  </w:num>
  <w:num w:numId="6">
    <w:abstractNumId w:val="25"/>
  </w:num>
  <w:num w:numId="7">
    <w:abstractNumId w:val="1"/>
  </w:num>
  <w:num w:numId="8">
    <w:abstractNumId w:val="24"/>
  </w:num>
  <w:num w:numId="9">
    <w:abstractNumId w:val="13"/>
  </w:num>
  <w:num w:numId="10">
    <w:abstractNumId w:val="1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29"/>
  </w:num>
  <w:num w:numId="16">
    <w:abstractNumId w:val="9"/>
  </w:num>
  <w:num w:numId="17">
    <w:abstractNumId w:val="12"/>
  </w:num>
  <w:num w:numId="18">
    <w:abstractNumId w:val="27"/>
  </w:num>
  <w:num w:numId="19">
    <w:abstractNumId w:val="2"/>
  </w:num>
  <w:num w:numId="20">
    <w:abstractNumId w:val="26"/>
  </w:num>
  <w:num w:numId="21">
    <w:abstractNumId w:val="5"/>
  </w:num>
  <w:num w:numId="22">
    <w:abstractNumId w:val="17"/>
  </w:num>
  <w:num w:numId="23">
    <w:abstractNumId w:val="8"/>
  </w:num>
  <w:num w:numId="24">
    <w:abstractNumId w:val="28"/>
  </w:num>
  <w:num w:numId="25">
    <w:abstractNumId w:val="30"/>
  </w:num>
  <w:num w:numId="26">
    <w:abstractNumId w:val="6"/>
  </w:num>
  <w:num w:numId="27">
    <w:abstractNumId w:val="10"/>
  </w:num>
  <w:num w:numId="28">
    <w:abstractNumId w:val="15"/>
  </w:num>
  <w:num w:numId="29">
    <w:abstractNumId w:val="7"/>
  </w:num>
  <w:num w:numId="30">
    <w:abstractNumId w:val="22"/>
  </w:num>
  <w:num w:numId="31">
    <w:abstractNumId w:val="19"/>
  </w:num>
  <w:num w:numId="32">
    <w:abstractNumId w:val="4"/>
  </w:num>
  <w:num w:numId="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 Jiang Yan">
    <w15:presenceInfo w15:providerId="Windows Live" w15:userId="7534e78b7cbe64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21"/>
    <w:rsid w:val="000075C2"/>
    <w:rsid w:val="000433DB"/>
    <w:rsid w:val="00067CAF"/>
    <w:rsid w:val="00071996"/>
    <w:rsid w:val="000C20DE"/>
    <w:rsid w:val="000C30C0"/>
    <w:rsid w:val="000C4FE2"/>
    <w:rsid w:val="00100ED1"/>
    <w:rsid w:val="00101751"/>
    <w:rsid w:val="00133C7C"/>
    <w:rsid w:val="0013516F"/>
    <w:rsid w:val="001516A3"/>
    <w:rsid w:val="00161B65"/>
    <w:rsid w:val="0018067A"/>
    <w:rsid w:val="00191EC7"/>
    <w:rsid w:val="001D5EAD"/>
    <w:rsid w:val="001E3D16"/>
    <w:rsid w:val="00231C7C"/>
    <w:rsid w:val="00232DFE"/>
    <w:rsid w:val="00242EC8"/>
    <w:rsid w:val="002451F1"/>
    <w:rsid w:val="002655F8"/>
    <w:rsid w:val="00294D66"/>
    <w:rsid w:val="002D49C1"/>
    <w:rsid w:val="0031235D"/>
    <w:rsid w:val="00332C2D"/>
    <w:rsid w:val="00376023"/>
    <w:rsid w:val="003C1644"/>
    <w:rsid w:val="003F6E4E"/>
    <w:rsid w:val="004005A3"/>
    <w:rsid w:val="00405F84"/>
    <w:rsid w:val="004361E0"/>
    <w:rsid w:val="004370DA"/>
    <w:rsid w:val="0044423A"/>
    <w:rsid w:val="004676AB"/>
    <w:rsid w:val="0048600C"/>
    <w:rsid w:val="004D4A88"/>
    <w:rsid w:val="004D4DE4"/>
    <w:rsid w:val="004F509D"/>
    <w:rsid w:val="0050368A"/>
    <w:rsid w:val="005353CC"/>
    <w:rsid w:val="005575A0"/>
    <w:rsid w:val="00562C9B"/>
    <w:rsid w:val="005660BF"/>
    <w:rsid w:val="00566E2C"/>
    <w:rsid w:val="00586376"/>
    <w:rsid w:val="005A0A28"/>
    <w:rsid w:val="005B023D"/>
    <w:rsid w:val="005B29C3"/>
    <w:rsid w:val="005F617F"/>
    <w:rsid w:val="00600895"/>
    <w:rsid w:val="00602EDB"/>
    <w:rsid w:val="00604A57"/>
    <w:rsid w:val="00617EF3"/>
    <w:rsid w:val="00644B5E"/>
    <w:rsid w:val="00710D97"/>
    <w:rsid w:val="00722942"/>
    <w:rsid w:val="00747949"/>
    <w:rsid w:val="00756246"/>
    <w:rsid w:val="007763A3"/>
    <w:rsid w:val="00796020"/>
    <w:rsid w:val="007B5EE0"/>
    <w:rsid w:val="007F3F72"/>
    <w:rsid w:val="00820F42"/>
    <w:rsid w:val="00825D88"/>
    <w:rsid w:val="0082652F"/>
    <w:rsid w:val="00832D6E"/>
    <w:rsid w:val="00833ACB"/>
    <w:rsid w:val="008547AD"/>
    <w:rsid w:val="0086274E"/>
    <w:rsid w:val="00870721"/>
    <w:rsid w:val="0087658D"/>
    <w:rsid w:val="00876A93"/>
    <w:rsid w:val="0088047F"/>
    <w:rsid w:val="00894778"/>
    <w:rsid w:val="008A7801"/>
    <w:rsid w:val="008B66B0"/>
    <w:rsid w:val="008D4EFB"/>
    <w:rsid w:val="008F1E95"/>
    <w:rsid w:val="008F24D5"/>
    <w:rsid w:val="0090748C"/>
    <w:rsid w:val="009154C9"/>
    <w:rsid w:val="0091730F"/>
    <w:rsid w:val="00954E5F"/>
    <w:rsid w:val="00961B7D"/>
    <w:rsid w:val="00984874"/>
    <w:rsid w:val="00987230"/>
    <w:rsid w:val="009F0D47"/>
    <w:rsid w:val="009F5764"/>
    <w:rsid w:val="009F795A"/>
    <w:rsid w:val="00A00BE5"/>
    <w:rsid w:val="00A04310"/>
    <w:rsid w:val="00A16053"/>
    <w:rsid w:val="00A811A2"/>
    <w:rsid w:val="00A90ADF"/>
    <w:rsid w:val="00AA458E"/>
    <w:rsid w:val="00AA6777"/>
    <w:rsid w:val="00AC1246"/>
    <w:rsid w:val="00AE205A"/>
    <w:rsid w:val="00B05A22"/>
    <w:rsid w:val="00B2501A"/>
    <w:rsid w:val="00B61EF2"/>
    <w:rsid w:val="00B64323"/>
    <w:rsid w:val="00B72744"/>
    <w:rsid w:val="00B94C02"/>
    <w:rsid w:val="00BA68EE"/>
    <w:rsid w:val="00C00D5F"/>
    <w:rsid w:val="00C70F7D"/>
    <w:rsid w:val="00C7751A"/>
    <w:rsid w:val="00CF1AA7"/>
    <w:rsid w:val="00D05504"/>
    <w:rsid w:val="00D056B7"/>
    <w:rsid w:val="00D26E9B"/>
    <w:rsid w:val="00D86BD1"/>
    <w:rsid w:val="00D9503A"/>
    <w:rsid w:val="00DE5CC0"/>
    <w:rsid w:val="00E04C7E"/>
    <w:rsid w:val="00E87E57"/>
    <w:rsid w:val="00EC5874"/>
    <w:rsid w:val="00F17138"/>
    <w:rsid w:val="00F71301"/>
    <w:rsid w:val="00F82416"/>
    <w:rsid w:val="00F84356"/>
    <w:rsid w:val="00FB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8D2D"/>
  <w15:chartTrackingRefBased/>
  <w15:docId w15:val="{B290E1F5-9029-4536-9F80-95F3330F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6A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47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47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075C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516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16A3"/>
  </w:style>
  <w:style w:type="paragraph" w:styleId="TOC2">
    <w:name w:val="toc 2"/>
    <w:basedOn w:val="a"/>
    <w:next w:val="a"/>
    <w:autoRedefine/>
    <w:uiPriority w:val="39"/>
    <w:unhideWhenUsed/>
    <w:rsid w:val="001516A3"/>
    <w:pPr>
      <w:ind w:leftChars="200" w:left="420"/>
    </w:pPr>
  </w:style>
  <w:style w:type="character" w:styleId="a4">
    <w:name w:val="Hyperlink"/>
    <w:basedOn w:val="a0"/>
    <w:uiPriority w:val="99"/>
    <w:unhideWhenUsed/>
    <w:rsid w:val="001516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76AB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876A9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76A9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76A9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76A93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18067A"/>
    <w:rPr>
      <w:color w:val="954F72" w:themeColor="followedHyperlink"/>
      <w:u w:val="single"/>
    </w:rPr>
  </w:style>
  <w:style w:type="paragraph" w:styleId="a9">
    <w:name w:val="Revision"/>
    <w:hidden/>
    <w:uiPriority w:val="99"/>
    <w:semiHidden/>
    <w:rsid w:val="008D4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52266-5C5F-4EE4-98E9-A99CCFD61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1158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Jiang Yan</dc:creator>
  <cp:keywords/>
  <dc:description/>
  <cp:lastModifiedBy>He Jiang Yan</cp:lastModifiedBy>
  <cp:revision>9</cp:revision>
  <dcterms:created xsi:type="dcterms:W3CDTF">2018-06-15T09:25:00Z</dcterms:created>
  <dcterms:modified xsi:type="dcterms:W3CDTF">2018-06-20T07:58:00Z</dcterms:modified>
</cp:coreProperties>
</file>